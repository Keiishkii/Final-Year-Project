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752F" w14:textId="77777777" w:rsidR="001A412C" w:rsidRDefault="001A412C" w:rsidP="001A412C">
      <w:pPr>
        <w:jc w:val="center"/>
        <w:rPr>
          <w:rFonts w:ascii="Agency FB" w:hAnsi="Agency FB"/>
          <w:sz w:val="56"/>
          <w:szCs w:val="56"/>
        </w:rPr>
      </w:pPr>
    </w:p>
    <w:p w14:paraId="20756C4F" w14:textId="77777777" w:rsidR="001A412C" w:rsidRDefault="001A412C" w:rsidP="001A412C">
      <w:pPr>
        <w:jc w:val="center"/>
        <w:rPr>
          <w:rFonts w:ascii="Agency FB" w:hAnsi="Agency FB"/>
          <w:sz w:val="56"/>
          <w:szCs w:val="56"/>
        </w:rPr>
      </w:pPr>
      <w:bookmarkStart w:id="0" w:name="_Hlk95165488"/>
    </w:p>
    <w:p w14:paraId="23F13230" w14:textId="05F698C5" w:rsidR="00691565" w:rsidRPr="001A412C" w:rsidRDefault="001A412C" w:rsidP="001A412C">
      <w:pPr>
        <w:jc w:val="center"/>
        <w:rPr>
          <w:rFonts w:ascii="Agency FB" w:hAnsi="Agency FB"/>
          <w:sz w:val="56"/>
          <w:szCs w:val="56"/>
        </w:rPr>
      </w:pPr>
      <w:r w:rsidRPr="001A412C">
        <w:rPr>
          <w:rFonts w:ascii="Agency FB" w:hAnsi="Agency FB"/>
          <w:sz w:val="56"/>
          <w:szCs w:val="56"/>
        </w:rPr>
        <w:t>Controlling Player Avatars and Influencing Game Worlds Using Multi-Modal Input</w:t>
      </w:r>
      <w:r>
        <w:rPr>
          <w:rFonts w:ascii="Agency FB" w:hAnsi="Agency FB"/>
          <w:sz w:val="56"/>
          <w:szCs w:val="56"/>
        </w:rPr>
        <w:t xml:space="preserve"> Systems</w:t>
      </w:r>
    </w:p>
    <w:p w14:paraId="0D9D00BF" w14:textId="44786778" w:rsidR="00C4582C" w:rsidRDefault="00C4582C" w:rsidP="009E7114">
      <w:pPr>
        <w:jc w:val="center"/>
        <w:rPr>
          <w:rFonts w:ascii="Agency FB" w:hAnsi="Agency FB"/>
          <w:sz w:val="28"/>
          <w:szCs w:val="28"/>
        </w:rPr>
      </w:pPr>
      <w:r w:rsidRPr="001A412C">
        <w:rPr>
          <w:rFonts w:ascii="Agency FB" w:hAnsi="Agency FB"/>
          <w:sz w:val="28"/>
          <w:szCs w:val="28"/>
        </w:rPr>
        <w:t xml:space="preserve">Final Year Project </w:t>
      </w:r>
      <w:r w:rsidR="00DD0C35" w:rsidRPr="001A412C">
        <w:rPr>
          <w:rFonts w:ascii="Agency FB" w:hAnsi="Agency FB"/>
          <w:sz w:val="28"/>
          <w:szCs w:val="28"/>
        </w:rPr>
        <w:t>Proposal</w:t>
      </w:r>
      <w:r w:rsidR="001A412C" w:rsidRPr="001A412C">
        <w:rPr>
          <w:rFonts w:ascii="Agency FB" w:hAnsi="Agency FB"/>
          <w:sz w:val="28"/>
          <w:szCs w:val="28"/>
        </w:rPr>
        <w:t xml:space="preserve">: </w:t>
      </w:r>
      <w:r w:rsidR="00855793">
        <w:rPr>
          <w:rFonts w:ascii="Agency FB" w:hAnsi="Agency FB"/>
          <w:sz w:val="28"/>
          <w:szCs w:val="28"/>
        </w:rPr>
        <w:t xml:space="preserve">Final </w:t>
      </w:r>
      <w:r w:rsidR="00855793" w:rsidRPr="001A412C">
        <w:rPr>
          <w:rFonts w:ascii="Agency FB" w:hAnsi="Agency FB"/>
          <w:sz w:val="28"/>
          <w:szCs w:val="28"/>
        </w:rPr>
        <w:t>Proposal</w:t>
      </w:r>
    </w:p>
    <w:p w14:paraId="5A2651AA" w14:textId="77777777" w:rsidR="00855793" w:rsidRPr="00855793" w:rsidRDefault="00855793" w:rsidP="009E7114">
      <w:pPr>
        <w:jc w:val="center"/>
        <w:rPr>
          <w:rFonts w:ascii="Agency FB" w:hAnsi="Agency FB"/>
          <w:sz w:val="24"/>
          <w:szCs w:val="24"/>
        </w:rPr>
      </w:pPr>
    </w:p>
    <w:bookmarkEnd w:id="0"/>
    <w:p w14:paraId="30C73E30" w14:textId="771F1894" w:rsidR="00691565" w:rsidRDefault="00691565">
      <w:pPr>
        <w:rPr>
          <w:rFonts w:ascii="Agency FB" w:hAnsi="Agency FB"/>
          <w:sz w:val="48"/>
          <w:szCs w:val="48"/>
        </w:rPr>
      </w:pPr>
      <w:r>
        <w:rPr>
          <w:rFonts w:ascii="Agency FB" w:hAnsi="Agency FB"/>
          <w:sz w:val="48"/>
          <w:szCs w:val="48"/>
        </w:rPr>
        <w:br w:type="page"/>
      </w:r>
    </w:p>
    <w:p w14:paraId="7EFED37F" w14:textId="45C5195F" w:rsidR="009E7114" w:rsidRDefault="00F771C9" w:rsidP="00F771C9">
      <w:pPr>
        <w:pStyle w:val="Heading1"/>
      </w:pPr>
      <w:r>
        <w:lastRenderedPageBreak/>
        <w:t>Abstract</w:t>
      </w:r>
      <w:r w:rsidR="004E2B8B">
        <w:t xml:space="preserve"> (</w:t>
      </w:r>
      <w:r w:rsidR="004E2B8B" w:rsidRPr="0002447D">
        <w:rPr>
          <w:color w:val="FF0000"/>
        </w:rPr>
        <w:t>150</w:t>
      </w:r>
      <w:r w:rsidR="004E2B8B">
        <w:t>)</w:t>
      </w:r>
    </w:p>
    <w:p w14:paraId="596DE653" w14:textId="25B92095" w:rsidR="00BA2C4A" w:rsidRDefault="00C75293" w:rsidP="00056222">
      <w:pPr>
        <w:rPr>
          <w:color w:val="FF0000"/>
        </w:rPr>
      </w:pPr>
      <w:r>
        <w:rPr>
          <w:color w:val="FF0000"/>
        </w:rPr>
        <w:t>Summarise the document</w:t>
      </w:r>
    </w:p>
    <w:p w14:paraId="4A23B47E" w14:textId="77777777" w:rsidR="00330711" w:rsidRPr="00056222" w:rsidRDefault="00330711" w:rsidP="00056222">
      <w:pPr>
        <w:rPr>
          <w:color w:val="FF0000"/>
        </w:rPr>
      </w:pPr>
    </w:p>
    <w:p w14:paraId="723786A6" w14:textId="55819747" w:rsidR="00F771C9" w:rsidRDefault="00F771C9" w:rsidP="00F771C9">
      <w:pPr>
        <w:pStyle w:val="Heading1"/>
      </w:pPr>
      <w:r>
        <w:t>Introduction and Rationale</w:t>
      </w:r>
      <w:r w:rsidR="004E2B8B">
        <w:t xml:space="preserve"> </w:t>
      </w:r>
      <w:r w:rsidR="001168CC">
        <w:t>(</w:t>
      </w:r>
      <w:r w:rsidR="001168CC" w:rsidRPr="00DD7336">
        <w:rPr>
          <w:color w:val="FF0000"/>
        </w:rPr>
        <w:t xml:space="preserve">150: </w:t>
      </w:r>
      <w:r w:rsidR="002D4820">
        <w:rPr>
          <w:color w:val="FF0000"/>
        </w:rPr>
        <w:t>158</w:t>
      </w:r>
      <w:r w:rsidR="001168CC">
        <w:t>)</w:t>
      </w:r>
    </w:p>
    <w:p w14:paraId="26E2732A" w14:textId="09F3FC3C" w:rsidR="009A6BB4" w:rsidRDefault="002B6414" w:rsidP="002B6414">
      <w:r>
        <w:t>Since the inception of the video game industry</w:t>
      </w:r>
      <w:r w:rsidR="009A6BB4">
        <w:t>,</w:t>
      </w:r>
      <w:r>
        <w:t xml:space="preserve"> different modalities have been explored to </w:t>
      </w:r>
      <w:r w:rsidR="009A6BB4">
        <w:t>design new experience for the player through th</w:t>
      </w:r>
      <w:r w:rsidR="00D24B4E">
        <w:t>eir</w:t>
      </w:r>
      <w:r w:rsidR="009A6BB4">
        <w:t xml:space="preserve"> feedback and interactions</w:t>
      </w:r>
      <w:r>
        <w:t xml:space="preserve">. </w:t>
      </w:r>
      <w:r w:rsidR="009A6BB4">
        <w:t xml:space="preserve">Recent examples of this consist of virtual reality (VR), the Nintendo Switches Labo Toy-Con, and the Wii’s motion controls. </w:t>
      </w:r>
    </w:p>
    <w:p w14:paraId="664129E6" w14:textId="1F6F869C" w:rsidR="009A6BB4" w:rsidRDefault="00571C83" w:rsidP="002B6414">
      <w:r>
        <w:t>O</w:t>
      </w:r>
      <w:r w:rsidR="00DB20A3">
        <w:t xml:space="preserve">ne field </w:t>
      </w:r>
      <w:r>
        <w:t xml:space="preserve">the industry </w:t>
      </w:r>
      <w:r w:rsidR="00D8388D">
        <w:t xml:space="preserve">has </w:t>
      </w:r>
      <w:r w:rsidR="002645F3">
        <w:t>been progressively advancing</w:t>
      </w:r>
      <w:r w:rsidR="00D8388D">
        <w:t xml:space="preserve"> in is</w:t>
      </w:r>
      <w:r w:rsidR="009A6BB4">
        <w:t xml:space="preserve"> </w:t>
      </w:r>
      <w:r w:rsidR="00DB20A3">
        <w:t>medicine</w:t>
      </w:r>
      <w:r w:rsidR="00D8388D">
        <w:t xml:space="preserve">, Brain-Computer Interface (BCI) and myoelectric </w:t>
      </w:r>
      <w:r w:rsidR="002645F3">
        <w:t xml:space="preserve">based </w:t>
      </w:r>
      <w:r w:rsidR="00D8388D">
        <w:t>gaming and ha</w:t>
      </w:r>
      <w:r w:rsidR="00D24B4E">
        <w:t>ve</w:t>
      </w:r>
      <w:r w:rsidR="00D8388D">
        <w:t xml:space="preserve"> </w:t>
      </w:r>
      <w:r w:rsidR="00D24B4E">
        <w:t>become</w:t>
      </w:r>
      <w:r w:rsidR="00D8388D">
        <w:t xml:space="preserve"> a focus for </w:t>
      </w:r>
      <w:r>
        <w:t>research</w:t>
      </w:r>
      <w:r w:rsidR="00D24B4E">
        <w:t>ers</w:t>
      </w:r>
      <w:r w:rsidR="00D8388D">
        <w:t xml:space="preserve"> looking to </w:t>
      </w:r>
      <w:r w:rsidR="009030BB">
        <w:t>understand the brain</w:t>
      </w:r>
      <w:r w:rsidR="009030BB">
        <w:t xml:space="preserve"> and </w:t>
      </w:r>
      <w:r w:rsidR="00D8388D">
        <w:t xml:space="preserve">develop </w:t>
      </w:r>
      <w:r>
        <w:t xml:space="preserve">consumer </w:t>
      </w:r>
      <w:r w:rsidR="00D8388D">
        <w:t>prosthetics</w:t>
      </w:r>
      <w:r w:rsidR="00DB20A3">
        <w:t>.</w:t>
      </w:r>
      <w:r w:rsidR="00D8388D">
        <w:t xml:space="preserve"> </w:t>
      </w:r>
    </w:p>
    <w:p w14:paraId="03B94778" w14:textId="5BA9102D" w:rsidR="00BA2C4A" w:rsidRDefault="00DB20A3" w:rsidP="00973C4E">
      <w:r>
        <w:t>Much like the modalities that came before them, non-invasive electroencephalography</w:t>
      </w:r>
      <w:r w:rsidR="00D24B4E">
        <w:t xml:space="preserve"> (EEG)</w:t>
      </w:r>
      <w:r>
        <w:t xml:space="preserve"> and electromyography</w:t>
      </w:r>
      <w:r w:rsidR="00D24B4E">
        <w:t xml:space="preserve"> (EMG)</w:t>
      </w:r>
      <w:r>
        <w:t xml:space="preserve"> could become</w:t>
      </w:r>
      <w:r w:rsidR="00F04849">
        <w:t xml:space="preserve"> accessible for consumers. </w:t>
      </w:r>
      <w:r w:rsidR="00BC0B4F">
        <w:t>Playable g</w:t>
      </w:r>
      <w:r w:rsidR="00F04849">
        <w:t xml:space="preserve">ames have already been developed for research purposes </w:t>
      </w:r>
      <w:r w:rsidR="00F04849" w:rsidRPr="00973C4E">
        <w:rPr>
          <w:b/>
          <w:bCs/>
        </w:rPr>
        <w:t>[</w:t>
      </w:r>
      <w:r w:rsidR="00973C4E" w:rsidRPr="00973C4E">
        <w:rPr>
          <w:color w:val="FF0000"/>
        </w:rPr>
        <w:t>Gaming control using a wearable and wireless EEG-based brain-computer interface device with novel dry foam-based sensors</w:t>
      </w:r>
      <w:r w:rsidR="00F04849" w:rsidRPr="00973C4E">
        <w:rPr>
          <w:b/>
          <w:bCs/>
        </w:rPr>
        <w:t>]</w:t>
      </w:r>
      <w:r w:rsidR="0067204B">
        <w:t>.</w:t>
      </w:r>
      <w:r w:rsidR="00F04849">
        <w:t xml:space="preserve"> </w:t>
      </w:r>
      <w:r w:rsidR="0067204B">
        <w:t>H</w:t>
      </w:r>
      <w:r w:rsidR="003F6B95">
        <w:t xml:space="preserve">owever, </w:t>
      </w:r>
      <w:r w:rsidR="00EF25C8">
        <w:t>i</w:t>
      </w:r>
      <w:r w:rsidR="00F04849">
        <w:t xml:space="preserve">f </w:t>
      </w:r>
      <w:r w:rsidR="0067204B">
        <w:t>a new</w:t>
      </w:r>
      <w:r w:rsidR="00F04849">
        <w:t xml:space="preserve"> experience could be created by combining these technologies</w:t>
      </w:r>
      <w:r w:rsidR="0067204B">
        <w:t>,</w:t>
      </w:r>
      <w:r w:rsidR="00F04849">
        <w:t xml:space="preserve"> </w:t>
      </w:r>
      <w:r w:rsidR="0067204B">
        <w:t>the industry might adopt them as mainstays like motion controls and VR.</w:t>
      </w:r>
      <w:r w:rsidR="00571C83">
        <w:t xml:space="preserve"> </w:t>
      </w:r>
      <w:r w:rsidR="00F74544">
        <w:t>F</w:t>
      </w:r>
      <w:r w:rsidR="00C40AA6">
        <w:t xml:space="preserve">or this </w:t>
      </w:r>
      <w:r w:rsidR="00391F75">
        <w:t>reason,</w:t>
      </w:r>
      <w:r w:rsidR="00C40AA6">
        <w:t xml:space="preserve"> an exploration into these technologies and their interactions for the control of virtual worlds in the context of </w:t>
      </w:r>
      <w:r w:rsidR="00D24B4E">
        <w:t xml:space="preserve">the </w:t>
      </w:r>
      <w:r w:rsidR="00C40AA6">
        <w:t>video game</w:t>
      </w:r>
      <w:r w:rsidR="00D24B4E">
        <w:t xml:space="preserve"> industry</w:t>
      </w:r>
      <w:r w:rsidR="00C40AA6">
        <w:t xml:space="preserve"> will be explored.</w:t>
      </w:r>
    </w:p>
    <w:p w14:paraId="089CEE41" w14:textId="77777777" w:rsidR="00391F75" w:rsidRDefault="00391F75" w:rsidP="00391F75">
      <w:pPr>
        <w:rPr>
          <w:rFonts w:ascii="Agency FB" w:eastAsiaTheme="majorEastAsia" w:hAnsi="Agency FB" w:cstheme="majorBidi"/>
          <w:color w:val="000000" w:themeColor="text1"/>
          <w:sz w:val="48"/>
          <w:szCs w:val="32"/>
        </w:rPr>
      </w:pPr>
    </w:p>
    <w:p w14:paraId="392F459E" w14:textId="77777777" w:rsidR="00056222" w:rsidRDefault="00056222">
      <w:pPr>
        <w:rPr>
          <w:rFonts w:ascii="Agency FB" w:eastAsiaTheme="majorEastAsia" w:hAnsi="Agency FB" w:cstheme="majorBidi"/>
          <w:color w:val="000000" w:themeColor="text1"/>
          <w:sz w:val="48"/>
          <w:szCs w:val="32"/>
        </w:rPr>
      </w:pPr>
      <w:r>
        <w:br w:type="page"/>
      </w:r>
    </w:p>
    <w:p w14:paraId="12BC0E92" w14:textId="5D5A5526" w:rsidR="007E4041" w:rsidRDefault="00F771C9" w:rsidP="005F7940">
      <w:pPr>
        <w:pStyle w:val="Heading1"/>
      </w:pPr>
      <w:r>
        <w:lastRenderedPageBreak/>
        <w:t>Literature Review</w:t>
      </w:r>
      <w:r w:rsidR="004E2B8B">
        <w:t xml:space="preserve"> (</w:t>
      </w:r>
      <w:r w:rsidR="00BA2C4A" w:rsidRPr="00A208FE">
        <w:rPr>
          <w:color w:val="FF0000"/>
        </w:rPr>
        <w:t>300</w:t>
      </w:r>
      <w:r w:rsidR="00A208FE">
        <w:rPr>
          <w:color w:val="FF0000"/>
        </w:rPr>
        <w:t>: 300</w:t>
      </w:r>
      <w:r w:rsidR="004E2B8B">
        <w:t>)</w:t>
      </w:r>
    </w:p>
    <w:p w14:paraId="084AA539" w14:textId="77777777" w:rsidR="00056222" w:rsidRDefault="00556AB8" w:rsidP="001A5260">
      <w:r>
        <w:t>The use of g</w:t>
      </w:r>
      <w:r w:rsidR="005F7940">
        <w:t xml:space="preserve">ames </w:t>
      </w:r>
      <w:r>
        <w:t>in</w:t>
      </w:r>
      <w:r w:rsidR="001730E6">
        <w:t xml:space="preserve"> </w:t>
      </w:r>
      <w:r w:rsidR="005F7940">
        <w:t>BCI</w:t>
      </w:r>
      <w:r>
        <w:t xml:space="preserve"> research has</w:t>
      </w:r>
      <w:r w:rsidR="005F7940">
        <w:t xml:space="preserve"> been a</w:t>
      </w:r>
      <w:r w:rsidR="001730E6">
        <w:t>n important tool for researchers for many years</w:t>
      </w:r>
      <w:r w:rsidR="001352A6">
        <w:t xml:space="preserve">. </w:t>
      </w:r>
      <w:r w:rsidR="002A6397">
        <w:t xml:space="preserve">Trials that include </w:t>
      </w:r>
      <w:r w:rsidR="00097F73">
        <w:t xml:space="preserve">games </w:t>
      </w:r>
      <w:r w:rsidR="002A6397">
        <w:t xml:space="preserve">during stroke patient </w:t>
      </w:r>
      <w:r w:rsidR="002A6397">
        <w:t>rehabilitation</w:t>
      </w:r>
      <w:r w:rsidR="002A6397">
        <w:t xml:space="preserve">, </w:t>
      </w:r>
      <w:r w:rsidR="00097F73">
        <w:t>show</w:t>
      </w:r>
      <w:r w:rsidR="002A6397">
        <w:t>ed</w:t>
      </w:r>
      <w:r w:rsidR="00097F73">
        <w:t xml:space="preserve"> to alleviate boredom during trials, while not impacting the success of the sessions [</w:t>
      </w:r>
      <w:r w:rsidR="00097F73" w:rsidRPr="00097F73">
        <w:rPr>
          <w:color w:val="FF0000"/>
        </w:rPr>
        <w:t>Effects of Gamification in BCI Functional Rehabilitation</w:t>
      </w:r>
      <w:r w:rsidR="00097F73">
        <w:t>].</w:t>
      </w:r>
      <w:r w:rsidR="002A6397">
        <w:t xml:space="preserve"> </w:t>
      </w:r>
      <w:r>
        <w:t xml:space="preserve">The same can be said for the use of EMG systems, the usage of games </w:t>
      </w:r>
      <w:r w:rsidR="00303F09">
        <w:t>in</w:t>
      </w:r>
      <w:r>
        <w:t xml:space="preserve"> rehabilitation and aid</w:t>
      </w:r>
      <w:r w:rsidR="00303F09">
        <w:t>ing</w:t>
      </w:r>
      <w:r>
        <w:t xml:space="preserve"> </w:t>
      </w:r>
      <w:r w:rsidR="00F26005">
        <w:t xml:space="preserve">of </w:t>
      </w:r>
      <w:r>
        <w:t>vulnerable people</w:t>
      </w:r>
      <w:r w:rsidR="00F26005">
        <w:t xml:space="preserve"> with this technology</w:t>
      </w:r>
      <w:r>
        <w:t xml:space="preserve"> has been </w:t>
      </w:r>
      <w:r w:rsidR="00303F09">
        <w:t>important</w:t>
      </w:r>
      <w:r w:rsidR="00F26005">
        <w:t xml:space="preserve"> for rebuilding and maintaining healthy lifestyles that comes from exercise</w:t>
      </w:r>
      <w:r w:rsidR="00303F09">
        <w:t>.</w:t>
      </w:r>
      <w:r>
        <w:t xml:space="preserve"> [</w:t>
      </w:r>
      <w:r w:rsidRPr="00556AB8">
        <w:rPr>
          <w:color w:val="FF0000"/>
        </w:rPr>
        <w:t>DESIGN OF EMG BIOFEEDBACK SYSTEM FOR LOWER-LIMB EXERCISES OF THE ELDERLY USING VIDEO GAMES</w:t>
      </w:r>
      <w:r>
        <w:t xml:space="preserve">]. </w:t>
      </w:r>
      <w:r w:rsidR="002A6397">
        <w:t xml:space="preserve">However, its only recently that </w:t>
      </w:r>
      <w:r w:rsidR="00F26005">
        <w:t>the use of</w:t>
      </w:r>
      <w:r w:rsidR="002A6397">
        <w:t xml:space="preserve"> BCI</w:t>
      </w:r>
      <w:r w:rsidR="00F26005">
        <w:t xml:space="preserve"> and myoelectric technologies</w:t>
      </w:r>
      <w:r w:rsidR="002A6397">
        <w:t xml:space="preserve"> for the purpose of developing game experiences has become an interest [</w:t>
      </w:r>
      <w:r w:rsidR="002A6397" w:rsidRPr="00973C4E">
        <w:rPr>
          <w:color w:val="FF0000"/>
        </w:rPr>
        <w:t>Games, Gameplay, and BCI: The State of the Art</w:t>
      </w:r>
      <w:r w:rsidR="002A6397">
        <w:t>].</w:t>
      </w:r>
      <w:r w:rsidR="00F26005">
        <w:t xml:space="preserve"> </w:t>
      </w:r>
    </w:p>
    <w:p w14:paraId="19F83559" w14:textId="589E6788" w:rsidR="007E4041" w:rsidRPr="00056222" w:rsidRDefault="00056222" w:rsidP="00962C78">
      <w:pPr>
        <w:rPr>
          <w:rFonts w:ascii="Agency FB" w:hAnsi="Agency FB" w:cstheme="majorBidi"/>
          <w:color w:val="000000" w:themeColor="text1"/>
        </w:rPr>
      </w:pPr>
      <w:r>
        <w:t>BCI in gaming has been shown to be work with success rates, and method of interaction for these games have all been quite different. From controlling the difficulty speed of Tetris [</w:t>
      </w:r>
      <w:r w:rsidRPr="00855378">
        <w:rPr>
          <w:color w:val="FF0000"/>
        </w:rPr>
        <w:t>Examining User Experiences through a Multimodal BCI Puzzle Game</w:t>
      </w:r>
      <w:r>
        <w:t xml:space="preserve">] </w:t>
      </w:r>
      <w:r w:rsidR="006F6561">
        <w:t xml:space="preserve">and </w:t>
      </w:r>
      <w:r>
        <w:t>the accuracy of a bow in an archery game</w:t>
      </w:r>
      <w:r w:rsidR="006F6561">
        <w:t xml:space="preserve"> by meditating</w:t>
      </w:r>
      <w:r>
        <w:t xml:space="preserve"> [</w:t>
      </w:r>
      <w:bookmarkStart w:id="1" w:name="_Hlk95177196"/>
      <w:r w:rsidRPr="00855378">
        <w:rPr>
          <w:color w:val="FF0000"/>
        </w:rPr>
        <w:t>Gaming control using a wearable and wireless EEG-based brain-computer interface device with novel dry foam-based sensors</w:t>
      </w:r>
      <w:bookmarkEnd w:id="1"/>
      <w:r>
        <w:t xml:space="preserve">] </w:t>
      </w:r>
      <w:r w:rsidR="00F949FE">
        <w:t xml:space="preserve">to moving </w:t>
      </w:r>
      <w:r w:rsidR="00A847B4">
        <w:t>and</w:t>
      </w:r>
      <w:r w:rsidR="00F949FE">
        <w:t xml:space="preserve"> shooting </w:t>
      </w:r>
      <w:r w:rsidR="00A847B4">
        <w:t xml:space="preserve">bullets from a </w:t>
      </w:r>
      <w:r w:rsidR="007745FA">
        <w:t>spaceship</w:t>
      </w:r>
      <w:r w:rsidR="00A847B4">
        <w:t xml:space="preserve"> using motor imagery</w:t>
      </w:r>
      <w:r w:rsidR="00502176">
        <w:t xml:space="preserve"> [</w:t>
      </w:r>
      <w:r w:rsidR="00502176" w:rsidRPr="00855378">
        <w:rPr>
          <w:color w:val="FF0000"/>
        </w:rPr>
        <w:t>Driving Persuasive Games with Personal EEG Devices: Strengths and Weaknesses</w:t>
      </w:r>
      <w:r w:rsidR="00502176">
        <w:t>]</w:t>
      </w:r>
      <w:r w:rsidR="00F949FE">
        <w:t>.</w:t>
      </w:r>
      <w:r w:rsidR="005F3E4B">
        <w:t xml:space="preserve"> T</w:t>
      </w:r>
      <w:r w:rsidR="00865F9A">
        <w:t>hough t</w:t>
      </w:r>
      <w:r w:rsidR="005F3E4B">
        <w:t xml:space="preserve">hese games work, </w:t>
      </w:r>
      <w:r w:rsidR="00865F9A">
        <w:t xml:space="preserve">they </w:t>
      </w:r>
      <w:r w:rsidR="005F3E4B">
        <w:t xml:space="preserve">are limited largely by the technology </w:t>
      </w:r>
      <w:r w:rsidR="00865F9A">
        <w:t>they are</w:t>
      </w:r>
      <w:r w:rsidR="005F3E4B">
        <w:t xml:space="preserve"> built for</w:t>
      </w:r>
      <w:r w:rsidR="00865F9A">
        <w:t>.</w:t>
      </w:r>
      <w:r w:rsidR="005F3E4B">
        <w:t xml:space="preserve"> </w:t>
      </w:r>
      <w:r w:rsidR="00865F9A">
        <w:t>D</w:t>
      </w:r>
      <w:r w:rsidR="005F3E4B">
        <w:t xml:space="preserve">ifferent </w:t>
      </w:r>
      <w:r w:rsidR="00865F9A">
        <w:t>BCI</w:t>
      </w:r>
      <w:r w:rsidR="005F3E4B">
        <w:t xml:space="preserve"> systems </w:t>
      </w:r>
      <w:r w:rsidR="00865F9A">
        <w:t xml:space="preserve">outperform each other based on </w:t>
      </w:r>
      <w:r w:rsidR="005F3E4B">
        <w:t xml:space="preserve">the sensor count and </w:t>
      </w:r>
      <w:r w:rsidR="00865F9A">
        <w:t>quality of the sensors conduction</w:t>
      </w:r>
      <w:r w:rsidR="005F3E4B">
        <w:t xml:space="preserve">. It is also worth considering </w:t>
      </w:r>
      <w:r w:rsidR="00865F9A">
        <w:t xml:space="preserve">however, the </w:t>
      </w:r>
      <w:r w:rsidR="005F3E4B">
        <w:t>satisf</w:t>
      </w:r>
      <w:r w:rsidR="00865F9A">
        <w:t>action</w:t>
      </w:r>
      <w:r w:rsidR="005F3E4B">
        <w:t xml:space="preserve"> </w:t>
      </w:r>
      <w:r w:rsidR="00865F9A">
        <w:t>of the</w:t>
      </w:r>
      <w:r w:rsidR="005F3E4B">
        <w:t xml:space="preserve"> player with a given system too, a dry single sensor device </w:t>
      </w:r>
      <w:r w:rsidR="00865F9A">
        <w:t>will</w:t>
      </w:r>
      <w:r w:rsidR="005F3E4B">
        <w:t xml:space="preserve"> not </w:t>
      </w:r>
      <w:r w:rsidR="00865F9A">
        <w:t>perform</w:t>
      </w:r>
      <w:r w:rsidR="005F3E4B">
        <w:t xml:space="preserve"> as well as a 14 wet sensor device, however the user satisfaction of the systems might favour the former [</w:t>
      </w:r>
      <w:r w:rsidR="005F3E4B" w:rsidRPr="00962C78">
        <w:rPr>
          <w:rStyle w:val="title-text"/>
          <w:color w:val="FF0000"/>
        </w:rPr>
        <w:t>Comparing interaction techniques for serious games through brain–computer interfaces: A user perception evaluation study</w:t>
      </w:r>
      <w:r w:rsidR="005F3E4B">
        <w:t xml:space="preserve">].  </w:t>
      </w:r>
    </w:p>
    <w:p w14:paraId="72954F63" w14:textId="612D5584" w:rsidR="00F26005" w:rsidRDefault="00F44ED6" w:rsidP="009B74B5">
      <w:r>
        <w:t>Another usage of these technologies that could potentially be used in gaming comes from prosthetics</w:t>
      </w:r>
      <w:r w:rsidR="0040465E">
        <w:t>.</w:t>
      </w:r>
      <w:r>
        <w:t xml:space="preserve"> </w:t>
      </w:r>
      <w:r w:rsidR="0040465E">
        <w:t xml:space="preserve">Though individually EEG </w:t>
      </w:r>
      <w:r w:rsidR="00AF6275">
        <w:t>[</w:t>
      </w:r>
      <w:r w:rsidR="00AF6275" w:rsidRPr="00AF6275">
        <w:rPr>
          <w:color w:val="FF0000"/>
        </w:rPr>
        <w:t>EEG-based brain controlled prosthetic arm</w:t>
      </w:r>
      <w:r w:rsidR="00AF6275">
        <w:t xml:space="preserve">] </w:t>
      </w:r>
      <w:r w:rsidR="0040465E">
        <w:t xml:space="preserve">and EMG </w:t>
      </w:r>
      <w:r w:rsidR="00AF6275">
        <w:t>[</w:t>
      </w:r>
      <w:r w:rsidR="00AF6275" w:rsidRPr="00AF6275">
        <w:rPr>
          <w:color w:val="FF0000"/>
        </w:rPr>
        <w:t>The Development of Body-Powered Prosthetic Hand Controlled by EMG Signals Using DSP Processor with Virtual Prosthesis Implementation</w:t>
      </w:r>
      <w:r w:rsidR="00AF6275">
        <w:t xml:space="preserve">] </w:t>
      </w:r>
      <w:r w:rsidR="0040465E">
        <w:t xml:space="preserve">have both been used to control prosthetics, the use of a multi-modal system has been </w:t>
      </w:r>
      <w:r w:rsidR="00AF6275" w:rsidRPr="00AF6275">
        <w:t xml:space="preserve">demonstrated </w:t>
      </w:r>
      <w:r w:rsidR="0040465E">
        <w:t xml:space="preserve">to give greater results then </w:t>
      </w:r>
      <w:r w:rsidR="00AF6275">
        <w:t>when used independently [</w:t>
      </w:r>
      <w:r w:rsidR="00AF6275" w:rsidRPr="00AF6275">
        <w:rPr>
          <w:color w:val="FF0000"/>
        </w:rPr>
        <w:t>Demonstration of a Semi-Autonomous Hybrid Brain–Machine Interface Using Human Intracranial EEG, Eye Tracking, and Computer Vision to Control a Robotic Upper Limb Prosthetic</w:t>
      </w:r>
      <w:r w:rsidR="00AF6275">
        <w:t xml:space="preserve">]. By taking these </w:t>
      </w:r>
      <w:r w:rsidR="00865F9A">
        <w:t xml:space="preserve">the same data used to drive prosthetics and instead mapping them to an avatars rig, the control of </w:t>
      </w:r>
      <w:proofErr w:type="gramStart"/>
      <w:r w:rsidR="00865F9A">
        <w:t>a</w:t>
      </w:r>
      <w:proofErr w:type="gramEnd"/>
      <w:r w:rsidR="00865F9A">
        <w:t xml:space="preserve"> </w:t>
      </w:r>
      <w:r w:rsidR="00F66A46">
        <w:t>animated character should be possible.</w:t>
      </w:r>
      <w:r w:rsidR="009B74B5">
        <w:t xml:space="preserve"> [</w:t>
      </w:r>
      <w:r w:rsidR="009B74B5" w:rsidRPr="009B74B5">
        <w:rPr>
          <w:color w:val="FF0000"/>
        </w:rPr>
        <w:t>User training for machine learning controlled upper limb prostheses: a serious game approach</w:t>
      </w:r>
      <w:r w:rsidR="009B74B5">
        <w:t>]</w:t>
      </w:r>
      <w:r w:rsidR="00B00B64">
        <w:t>.</w:t>
      </w:r>
    </w:p>
    <w:p w14:paraId="37D89B82" w14:textId="0BD2A6B1" w:rsidR="00F26005" w:rsidRDefault="00F26005" w:rsidP="009B74B5"/>
    <w:p w14:paraId="2A0713A6" w14:textId="4EC1F7E2" w:rsidR="00F771C9" w:rsidRPr="0002447D" w:rsidRDefault="000656AB" w:rsidP="00F771C9">
      <w:pPr>
        <w:rPr>
          <w:color w:val="FF0000"/>
        </w:rPr>
      </w:pPr>
      <w:r w:rsidRPr="0002447D">
        <w:rPr>
          <w:color w:val="FF0000"/>
        </w:rPr>
        <w:t>Others work</w:t>
      </w:r>
    </w:p>
    <w:p w14:paraId="02AB96A7" w14:textId="169B9555" w:rsidR="000607B3" w:rsidRPr="0002447D" w:rsidRDefault="000607B3" w:rsidP="000607B3">
      <w:pPr>
        <w:pStyle w:val="ListParagraph"/>
        <w:numPr>
          <w:ilvl w:val="0"/>
          <w:numId w:val="5"/>
        </w:numPr>
        <w:rPr>
          <w:color w:val="FF0000"/>
        </w:rPr>
      </w:pPr>
      <w:r w:rsidRPr="0002447D">
        <w:rPr>
          <w:color w:val="FF0000"/>
        </w:rPr>
        <w:t>What the work is</w:t>
      </w:r>
    </w:p>
    <w:p w14:paraId="69BC8BCF" w14:textId="4EF52190" w:rsidR="000607B3" w:rsidRPr="0002447D" w:rsidRDefault="000607B3" w:rsidP="000607B3">
      <w:pPr>
        <w:pStyle w:val="ListParagraph"/>
        <w:numPr>
          <w:ilvl w:val="0"/>
          <w:numId w:val="5"/>
        </w:numPr>
        <w:rPr>
          <w:color w:val="FF0000"/>
        </w:rPr>
      </w:pPr>
      <w:r w:rsidRPr="0002447D">
        <w:rPr>
          <w:color w:val="FF0000"/>
        </w:rPr>
        <w:t>Why it relates to what I’m doing</w:t>
      </w:r>
    </w:p>
    <w:p w14:paraId="6CD750E5" w14:textId="5F79FA87" w:rsidR="000607B3" w:rsidRPr="0002447D" w:rsidRDefault="000607B3" w:rsidP="000607B3">
      <w:pPr>
        <w:pStyle w:val="ListParagraph"/>
        <w:numPr>
          <w:ilvl w:val="0"/>
          <w:numId w:val="5"/>
        </w:numPr>
        <w:rPr>
          <w:color w:val="FF0000"/>
        </w:rPr>
      </w:pPr>
      <w:r w:rsidRPr="0002447D">
        <w:rPr>
          <w:color w:val="FF0000"/>
        </w:rPr>
        <w:t>How they did it</w:t>
      </w:r>
    </w:p>
    <w:p w14:paraId="658CF1BF" w14:textId="0598D65B" w:rsidR="000607B3" w:rsidRPr="0002447D" w:rsidRDefault="000607B3" w:rsidP="000607B3">
      <w:pPr>
        <w:pStyle w:val="ListParagraph"/>
        <w:numPr>
          <w:ilvl w:val="0"/>
          <w:numId w:val="5"/>
        </w:numPr>
        <w:rPr>
          <w:color w:val="FF0000"/>
        </w:rPr>
      </w:pPr>
      <w:r w:rsidRPr="0002447D">
        <w:rPr>
          <w:color w:val="FF0000"/>
        </w:rPr>
        <w:t>What they concluded</w:t>
      </w:r>
    </w:p>
    <w:p w14:paraId="5EA36533" w14:textId="4BB6449A" w:rsidR="0002447D" w:rsidRPr="0002447D" w:rsidRDefault="000607B3" w:rsidP="0002447D">
      <w:pPr>
        <w:pStyle w:val="ListParagraph"/>
        <w:numPr>
          <w:ilvl w:val="0"/>
          <w:numId w:val="5"/>
        </w:numPr>
        <w:rPr>
          <w:color w:val="FF0000"/>
        </w:rPr>
      </w:pPr>
      <w:r w:rsidRPr="0002447D">
        <w:rPr>
          <w:color w:val="FF0000"/>
        </w:rPr>
        <w:t xml:space="preserve">Issues or what went </w:t>
      </w:r>
      <w:proofErr w:type="spellStart"/>
      <w:r w:rsidRPr="0002447D">
        <w:rPr>
          <w:color w:val="FF0000"/>
        </w:rPr>
        <w:t>wron</w:t>
      </w:r>
      <w:proofErr w:type="spellEnd"/>
    </w:p>
    <w:p w14:paraId="72015346" w14:textId="75F7853B" w:rsidR="00F771C9" w:rsidRDefault="00F771C9" w:rsidP="00F771C9">
      <w:pPr>
        <w:pStyle w:val="Heading1"/>
      </w:pPr>
      <w:r>
        <w:lastRenderedPageBreak/>
        <w:t>Aims and Objectives</w:t>
      </w:r>
      <w:r w:rsidR="004E2B8B">
        <w:t xml:space="preserve"> (</w:t>
      </w:r>
      <w:r w:rsidR="00BA2C4A" w:rsidRPr="0002447D">
        <w:rPr>
          <w:color w:val="FF0000"/>
        </w:rPr>
        <w:t>300</w:t>
      </w:r>
      <w:r w:rsidR="004E2B8B">
        <w:t>)</w:t>
      </w:r>
    </w:p>
    <w:p w14:paraId="4539292C" w14:textId="11B68E4B" w:rsidR="00F771C9" w:rsidRPr="0002447D" w:rsidRDefault="000656AB" w:rsidP="00F771C9">
      <w:pPr>
        <w:rPr>
          <w:color w:val="FF0000"/>
        </w:rPr>
      </w:pPr>
      <w:r w:rsidRPr="0002447D">
        <w:rPr>
          <w:color w:val="FF0000"/>
        </w:rPr>
        <w:t>The goal, a singular system that can be used to do specific things,</w:t>
      </w:r>
    </w:p>
    <w:p w14:paraId="129A7F3D" w14:textId="283BCEC8" w:rsidR="000607B3" w:rsidRPr="0002447D" w:rsidRDefault="000607B3" w:rsidP="00F771C9">
      <w:pPr>
        <w:rPr>
          <w:color w:val="FF0000"/>
        </w:rPr>
      </w:pPr>
      <w:r w:rsidRPr="0002447D">
        <w:rPr>
          <w:color w:val="FF0000"/>
        </w:rPr>
        <w:t>Go general</w:t>
      </w:r>
    </w:p>
    <w:p w14:paraId="19789CCF" w14:textId="6ACCD110" w:rsidR="000607B3" w:rsidRPr="0002447D" w:rsidRDefault="000607B3" w:rsidP="000607B3">
      <w:pPr>
        <w:pStyle w:val="ListParagraph"/>
        <w:numPr>
          <w:ilvl w:val="0"/>
          <w:numId w:val="7"/>
        </w:numPr>
        <w:rPr>
          <w:color w:val="FF0000"/>
        </w:rPr>
      </w:pPr>
      <w:r w:rsidRPr="0002447D">
        <w:rPr>
          <w:color w:val="FF0000"/>
        </w:rPr>
        <w:t xml:space="preserve">Explore how other projects </w:t>
      </w:r>
      <w:r w:rsidR="003462E4" w:rsidRPr="0002447D">
        <w:rPr>
          <w:color w:val="FF0000"/>
        </w:rPr>
        <w:t>work</w:t>
      </w:r>
    </w:p>
    <w:p w14:paraId="1210DDF2" w14:textId="63CBA090" w:rsidR="000607B3" w:rsidRPr="0002447D" w:rsidRDefault="000607B3" w:rsidP="000607B3">
      <w:pPr>
        <w:pStyle w:val="ListParagraph"/>
        <w:numPr>
          <w:ilvl w:val="0"/>
          <w:numId w:val="6"/>
        </w:numPr>
        <w:rPr>
          <w:color w:val="FF0000"/>
        </w:rPr>
      </w:pPr>
      <w:r w:rsidRPr="0002447D">
        <w:rPr>
          <w:color w:val="FF0000"/>
        </w:rPr>
        <w:t>Read in data from the different modalities</w:t>
      </w:r>
      <w:r w:rsidR="003462E4" w:rsidRPr="0002447D">
        <w:rPr>
          <w:color w:val="FF0000"/>
        </w:rPr>
        <w:t xml:space="preserve"> separately</w:t>
      </w:r>
    </w:p>
    <w:p w14:paraId="15DB92BA" w14:textId="7F0EEB36" w:rsidR="003462E4" w:rsidRPr="0002447D" w:rsidRDefault="003462E4" w:rsidP="000607B3">
      <w:pPr>
        <w:pStyle w:val="ListParagraph"/>
        <w:numPr>
          <w:ilvl w:val="0"/>
          <w:numId w:val="6"/>
        </w:numPr>
        <w:rPr>
          <w:color w:val="FF0000"/>
        </w:rPr>
      </w:pPr>
      <w:r w:rsidRPr="0002447D">
        <w:rPr>
          <w:color w:val="FF0000"/>
        </w:rPr>
        <w:t>What I can conclude from reading the data</w:t>
      </w:r>
    </w:p>
    <w:p w14:paraId="3BB5DE59" w14:textId="7DA712E5" w:rsidR="000607B3" w:rsidRPr="0002447D" w:rsidRDefault="000607B3" w:rsidP="000607B3">
      <w:pPr>
        <w:pStyle w:val="ListParagraph"/>
        <w:numPr>
          <w:ilvl w:val="0"/>
          <w:numId w:val="6"/>
        </w:numPr>
        <w:rPr>
          <w:color w:val="FF0000"/>
        </w:rPr>
      </w:pPr>
      <w:r w:rsidRPr="0002447D">
        <w:rPr>
          <w:color w:val="FF0000"/>
        </w:rPr>
        <w:t>Applying the data or translating it</w:t>
      </w:r>
    </w:p>
    <w:p w14:paraId="75753851" w14:textId="09200E9E" w:rsidR="000607B3" w:rsidRPr="0002447D" w:rsidRDefault="000607B3" w:rsidP="000607B3">
      <w:pPr>
        <w:pStyle w:val="ListParagraph"/>
        <w:numPr>
          <w:ilvl w:val="0"/>
          <w:numId w:val="6"/>
        </w:numPr>
        <w:rPr>
          <w:color w:val="FF0000"/>
        </w:rPr>
      </w:pPr>
      <w:r w:rsidRPr="0002447D">
        <w:rPr>
          <w:color w:val="FF0000"/>
        </w:rPr>
        <w:t>Combining it with other modalities</w:t>
      </w:r>
    </w:p>
    <w:p w14:paraId="2DDD88DC" w14:textId="7A584AD5" w:rsidR="000607B3" w:rsidRPr="0002447D" w:rsidRDefault="000607B3" w:rsidP="000607B3">
      <w:pPr>
        <w:pStyle w:val="ListParagraph"/>
        <w:numPr>
          <w:ilvl w:val="0"/>
          <w:numId w:val="6"/>
        </w:numPr>
        <w:rPr>
          <w:color w:val="FF0000"/>
        </w:rPr>
      </w:pPr>
      <w:r w:rsidRPr="0002447D">
        <w:rPr>
          <w:color w:val="FF0000"/>
        </w:rPr>
        <w:t>Create links to specific user actions with expected reactions</w:t>
      </w:r>
    </w:p>
    <w:p w14:paraId="39BB0031" w14:textId="77777777" w:rsidR="000607B3" w:rsidRPr="0002447D" w:rsidRDefault="000607B3" w:rsidP="000607B3">
      <w:pPr>
        <w:rPr>
          <w:color w:val="FF0000"/>
        </w:rPr>
      </w:pPr>
    </w:p>
    <w:p w14:paraId="2015A482" w14:textId="2102B0AF" w:rsidR="000656AB" w:rsidRPr="0002447D" w:rsidRDefault="000656AB" w:rsidP="000656AB">
      <w:pPr>
        <w:pStyle w:val="ListParagraph"/>
        <w:numPr>
          <w:ilvl w:val="0"/>
          <w:numId w:val="3"/>
        </w:numPr>
        <w:rPr>
          <w:color w:val="FF0000"/>
        </w:rPr>
      </w:pPr>
      <w:r w:rsidRPr="0002447D">
        <w:rPr>
          <w:color w:val="FF0000"/>
        </w:rPr>
        <w:t>Magic?</w:t>
      </w:r>
    </w:p>
    <w:p w14:paraId="7F40E211" w14:textId="24A08F0E" w:rsidR="000656AB" w:rsidRPr="0002447D" w:rsidRDefault="000656AB" w:rsidP="000656AB">
      <w:pPr>
        <w:pStyle w:val="ListParagraph"/>
        <w:numPr>
          <w:ilvl w:val="0"/>
          <w:numId w:val="3"/>
        </w:numPr>
        <w:rPr>
          <w:color w:val="FF0000"/>
        </w:rPr>
      </w:pPr>
      <w:r w:rsidRPr="0002447D">
        <w:rPr>
          <w:color w:val="FF0000"/>
        </w:rPr>
        <w:t>Player Controller</w:t>
      </w:r>
    </w:p>
    <w:p w14:paraId="7BEA1D93" w14:textId="48F59DE1" w:rsidR="000607B3" w:rsidRPr="0002447D" w:rsidRDefault="000656AB" w:rsidP="000607B3">
      <w:pPr>
        <w:pStyle w:val="ListParagraph"/>
        <w:numPr>
          <w:ilvl w:val="0"/>
          <w:numId w:val="3"/>
        </w:numPr>
        <w:rPr>
          <w:color w:val="FF0000"/>
        </w:rPr>
      </w:pPr>
      <w:r w:rsidRPr="0002447D">
        <w:rPr>
          <w:color w:val="FF0000"/>
        </w:rPr>
        <w:t>Adaptive Game worlds (fear, frustration / exhaustion, and fun)</w:t>
      </w:r>
    </w:p>
    <w:p w14:paraId="5BA43C09" w14:textId="77777777" w:rsidR="00BA2C4A" w:rsidRPr="0002447D" w:rsidRDefault="00BA2C4A">
      <w:pPr>
        <w:rPr>
          <w:rFonts w:ascii="Agency FB" w:eastAsiaTheme="majorEastAsia" w:hAnsi="Agency FB" w:cstheme="majorBidi"/>
          <w:color w:val="FF0000"/>
          <w:sz w:val="48"/>
          <w:szCs w:val="32"/>
        </w:rPr>
      </w:pPr>
      <w:r w:rsidRPr="0002447D">
        <w:rPr>
          <w:color w:val="FF0000"/>
        </w:rPr>
        <w:br w:type="page"/>
      </w:r>
    </w:p>
    <w:p w14:paraId="780ECF7C" w14:textId="46AC50CA" w:rsidR="00F771C9" w:rsidRDefault="00F771C9" w:rsidP="00F771C9">
      <w:pPr>
        <w:pStyle w:val="Heading1"/>
      </w:pPr>
      <w:r>
        <w:lastRenderedPageBreak/>
        <w:t>Methodology</w:t>
      </w:r>
      <w:r w:rsidR="00BA2C4A">
        <w:t xml:space="preserve"> (</w:t>
      </w:r>
      <w:r w:rsidR="00BA2C4A" w:rsidRPr="0002447D">
        <w:rPr>
          <w:color w:val="FF0000"/>
        </w:rPr>
        <w:t>300</w:t>
      </w:r>
      <w:r w:rsidR="00BA2C4A">
        <w:t>)</w:t>
      </w:r>
    </w:p>
    <w:p w14:paraId="38CE5D62" w14:textId="5746ACD7" w:rsidR="00F771C9" w:rsidRPr="0002447D" w:rsidRDefault="000656AB" w:rsidP="00F771C9">
      <w:pPr>
        <w:rPr>
          <w:color w:val="FF0000"/>
        </w:rPr>
      </w:pPr>
      <w:r w:rsidRPr="0002447D">
        <w:rPr>
          <w:color w:val="FF0000"/>
        </w:rPr>
        <w:t>What will I control them with?</w:t>
      </w:r>
    </w:p>
    <w:p w14:paraId="26537C08" w14:textId="7A628341" w:rsidR="000656AB" w:rsidRPr="0002447D" w:rsidRDefault="000656AB" w:rsidP="000656AB">
      <w:pPr>
        <w:pStyle w:val="ListParagraph"/>
        <w:numPr>
          <w:ilvl w:val="0"/>
          <w:numId w:val="4"/>
        </w:numPr>
        <w:rPr>
          <w:color w:val="FF0000"/>
        </w:rPr>
      </w:pPr>
      <w:r w:rsidRPr="0002447D">
        <w:rPr>
          <w:color w:val="FF0000"/>
        </w:rPr>
        <w:t>EEG</w:t>
      </w:r>
    </w:p>
    <w:p w14:paraId="30525292" w14:textId="37CED274" w:rsidR="003462E4" w:rsidRPr="0002447D" w:rsidRDefault="003462E4" w:rsidP="003462E4">
      <w:pPr>
        <w:pStyle w:val="ListParagraph"/>
        <w:numPr>
          <w:ilvl w:val="1"/>
          <w:numId w:val="4"/>
        </w:numPr>
        <w:rPr>
          <w:color w:val="FF0000"/>
        </w:rPr>
      </w:pPr>
      <w:r w:rsidRPr="0002447D">
        <w:rPr>
          <w:color w:val="FF0000"/>
        </w:rPr>
        <w:t>Look into papers on how this works</w:t>
      </w:r>
    </w:p>
    <w:p w14:paraId="146C895B" w14:textId="2E76C24C" w:rsidR="003462E4" w:rsidRPr="0002447D" w:rsidRDefault="003462E4" w:rsidP="003462E4">
      <w:pPr>
        <w:pStyle w:val="ListParagraph"/>
        <w:numPr>
          <w:ilvl w:val="1"/>
          <w:numId w:val="4"/>
        </w:numPr>
        <w:rPr>
          <w:color w:val="FF0000"/>
        </w:rPr>
      </w:pPr>
      <w:r w:rsidRPr="0002447D">
        <w:rPr>
          <w:color w:val="FF0000"/>
        </w:rPr>
        <w:t xml:space="preserve">Explain how I will set it up, </w:t>
      </w:r>
      <w:r w:rsidR="004E2B8B" w:rsidRPr="0002447D">
        <w:rPr>
          <w:color w:val="FF0000"/>
        </w:rPr>
        <w:t>collect the data and store it?</w:t>
      </w:r>
    </w:p>
    <w:p w14:paraId="5A64BEE5" w14:textId="1D08AC83" w:rsidR="000656AB" w:rsidRPr="0002447D" w:rsidRDefault="000656AB" w:rsidP="000656AB">
      <w:pPr>
        <w:pStyle w:val="ListParagraph"/>
        <w:numPr>
          <w:ilvl w:val="0"/>
          <w:numId w:val="4"/>
        </w:numPr>
        <w:rPr>
          <w:color w:val="FF0000"/>
        </w:rPr>
      </w:pPr>
      <w:r w:rsidRPr="0002447D">
        <w:rPr>
          <w:color w:val="FF0000"/>
        </w:rPr>
        <w:t>EMG</w:t>
      </w:r>
    </w:p>
    <w:p w14:paraId="70CEDB54" w14:textId="77777777" w:rsidR="004E2B8B" w:rsidRPr="0002447D" w:rsidRDefault="004E2B8B" w:rsidP="004E2B8B">
      <w:pPr>
        <w:pStyle w:val="ListParagraph"/>
        <w:numPr>
          <w:ilvl w:val="1"/>
          <w:numId w:val="4"/>
        </w:numPr>
        <w:rPr>
          <w:color w:val="FF0000"/>
        </w:rPr>
      </w:pPr>
    </w:p>
    <w:p w14:paraId="2DD335CE" w14:textId="7DA6B3AC" w:rsidR="000656AB" w:rsidRPr="0002447D" w:rsidRDefault="000656AB" w:rsidP="000656AB">
      <w:pPr>
        <w:pStyle w:val="ListParagraph"/>
        <w:numPr>
          <w:ilvl w:val="0"/>
          <w:numId w:val="4"/>
        </w:numPr>
        <w:rPr>
          <w:color w:val="FF0000"/>
        </w:rPr>
      </w:pPr>
      <w:r w:rsidRPr="0002447D">
        <w:rPr>
          <w:color w:val="FF0000"/>
        </w:rPr>
        <w:t>Eye Tracking</w:t>
      </w:r>
    </w:p>
    <w:p w14:paraId="7F47D554" w14:textId="3F36D2FF" w:rsidR="000656AB" w:rsidRPr="0002447D" w:rsidRDefault="000656AB" w:rsidP="000656AB">
      <w:pPr>
        <w:pStyle w:val="ListParagraph"/>
        <w:numPr>
          <w:ilvl w:val="0"/>
          <w:numId w:val="4"/>
        </w:numPr>
        <w:rPr>
          <w:color w:val="FF0000"/>
        </w:rPr>
      </w:pPr>
      <w:r w:rsidRPr="0002447D">
        <w:rPr>
          <w:color w:val="FF0000"/>
        </w:rPr>
        <w:t>Combined either deep learning or machine learning</w:t>
      </w:r>
    </w:p>
    <w:p w14:paraId="022A70EF" w14:textId="77777777" w:rsidR="00BA2C4A" w:rsidRPr="0002447D" w:rsidRDefault="00BA2C4A">
      <w:pPr>
        <w:rPr>
          <w:rFonts w:ascii="Agency FB" w:eastAsiaTheme="majorEastAsia" w:hAnsi="Agency FB" w:cstheme="majorBidi"/>
          <w:color w:val="FF0000"/>
          <w:sz w:val="48"/>
          <w:szCs w:val="32"/>
        </w:rPr>
      </w:pPr>
      <w:r w:rsidRPr="0002447D">
        <w:rPr>
          <w:color w:val="FF0000"/>
        </w:rPr>
        <w:br w:type="page"/>
      </w:r>
    </w:p>
    <w:p w14:paraId="0FA89136" w14:textId="469FF944" w:rsidR="00F771C9" w:rsidRDefault="00F771C9" w:rsidP="00F771C9">
      <w:pPr>
        <w:pStyle w:val="Heading1"/>
      </w:pPr>
      <w:r>
        <w:lastRenderedPageBreak/>
        <w:t>Project Plan</w:t>
      </w:r>
      <w:r w:rsidR="00BA2C4A">
        <w:t xml:space="preserve"> (</w:t>
      </w:r>
      <w:r w:rsidR="00BA2C4A" w:rsidRPr="0002447D">
        <w:rPr>
          <w:color w:val="FF0000"/>
        </w:rPr>
        <w:t>300</w:t>
      </w:r>
      <w:r w:rsidR="00BA2C4A">
        <w:t>)</w:t>
      </w:r>
    </w:p>
    <w:p w14:paraId="3421BC7B" w14:textId="2254358E" w:rsidR="000656AB" w:rsidRPr="00330711" w:rsidRDefault="000656AB" w:rsidP="00EF688C">
      <w:pPr>
        <w:pStyle w:val="Heading2"/>
        <w:rPr>
          <w:color w:val="FF0000"/>
        </w:rPr>
      </w:pPr>
      <w:r w:rsidRPr="00330711">
        <w:rPr>
          <w:color w:val="FF0000"/>
        </w:rPr>
        <w:t>What’s the plan?</w:t>
      </w:r>
    </w:p>
    <w:p w14:paraId="13975757" w14:textId="0FFDBF4A" w:rsidR="0057242A" w:rsidRPr="00330711" w:rsidRDefault="000656AB" w:rsidP="00BA2C4A">
      <w:pPr>
        <w:ind w:left="720"/>
        <w:rPr>
          <w:color w:val="FF0000"/>
        </w:rPr>
      </w:pPr>
      <w:r w:rsidRPr="00330711">
        <w:rPr>
          <w:color w:val="FF0000"/>
        </w:rPr>
        <w:t xml:space="preserve">Work on other projects and get a feel for the technology, then in the process </w:t>
      </w:r>
      <w:r w:rsidR="00BA2C4A" w:rsidRPr="00330711">
        <w:rPr>
          <w:color w:val="FF0000"/>
        </w:rPr>
        <w:t>investigate</w:t>
      </w:r>
      <w:r w:rsidRPr="00330711">
        <w:rPr>
          <w:color w:val="FF0000"/>
        </w:rPr>
        <w:t xml:space="preserve"> ways of combining it and seeing what different output functions I can decipher from it.</w:t>
      </w:r>
    </w:p>
    <w:p w14:paraId="14A0384D" w14:textId="77777777" w:rsidR="0057242A" w:rsidRPr="00330711" w:rsidRDefault="0057242A">
      <w:pPr>
        <w:rPr>
          <w:color w:val="FF0000"/>
        </w:rPr>
      </w:pPr>
      <w:r w:rsidRPr="00330711">
        <w:rPr>
          <w:color w:val="FF0000"/>
        </w:rPr>
        <w:br w:type="page"/>
      </w:r>
    </w:p>
    <w:p w14:paraId="0697FE27" w14:textId="390C2D0A" w:rsidR="000656AB" w:rsidRDefault="0057242A" w:rsidP="0057242A">
      <w:pPr>
        <w:pStyle w:val="Heading1"/>
      </w:pPr>
      <w:r>
        <w:lastRenderedPageBreak/>
        <w:t>References:</w:t>
      </w:r>
    </w:p>
    <w:p w14:paraId="30790D1C" w14:textId="7B8433A0" w:rsidR="00A60473" w:rsidRPr="00330711" w:rsidRDefault="00B00B64" w:rsidP="00A60473">
      <w:pPr>
        <w:pStyle w:val="ListParagraph"/>
        <w:numPr>
          <w:ilvl w:val="0"/>
          <w:numId w:val="10"/>
        </w:numPr>
        <w:rPr>
          <w:color w:val="FF0000"/>
        </w:rPr>
      </w:pPr>
      <w:bookmarkStart w:id="2" w:name="_Hlk95177080"/>
      <w:r w:rsidRPr="00330711">
        <w:rPr>
          <w:color w:val="FF0000"/>
        </w:rPr>
        <w:t>Will add!!!</w:t>
      </w:r>
      <w:bookmarkEnd w:id="2"/>
    </w:p>
    <w:sectPr w:rsidR="00A60473" w:rsidRPr="00330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DDA"/>
    <w:multiLevelType w:val="hybridMultilevel"/>
    <w:tmpl w:val="04D6D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0518A1"/>
    <w:multiLevelType w:val="hybridMultilevel"/>
    <w:tmpl w:val="F6B88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1E4723"/>
    <w:multiLevelType w:val="hybridMultilevel"/>
    <w:tmpl w:val="8CC87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F236F"/>
    <w:multiLevelType w:val="hybridMultilevel"/>
    <w:tmpl w:val="3E5EE608"/>
    <w:lvl w:ilvl="0" w:tplc="0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40484288"/>
    <w:multiLevelType w:val="hybridMultilevel"/>
    <w:tmpl w:val="30BAAF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32368CE"/>
    <w:multiLevelType w:val="hybridMultilevel"/>
    <w:tmpl w:val="D6AE4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305D61"/>
    <w:multiLevelType w:val="hybridMultilevel"/>
    <w:tmpl w:val="4C92F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A91798"/>
    <w:multiLevelType w:val="hybridMultilevel"/>
    <w:tmpl w:val="A9162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C941C7"/>
    <w:multiLevelType w:val="hybridMultilevel"/>
    <w:tmpl w:val="7BFE3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593F35"/>
    <w:multiLevelType w:val="hybridMultilevel"/>
    <w:tmpl w:val="0922B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8"/>
  </w:num>
  <w:num w:numId="5">
    <w:abstractNumId w:val="0"/>
  </w:num>
  <w:num w:numId="6">
    <w:abstractNumId w:val="2"/>
  </w:num>
  <w:num w:numId="7">
    <w:abstractNumId w:val="5"/>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2C"/>
    <w:rsid w:val="000176C0"/>
    <w:rsid w:val="0002447D"/>
    <w:rsid w:val="00056222"/>
    <w:rsid w:val="000607B3"/>
    <w:rsid w:val="000656AB"/>
    <w:rsid w:val="00097F73"/>
    <w:rsid w:val="000C6B4D"/>
    <w:rsid w:val="001168CC"/>
    <w:rsid w:val="00117A28"/>
    <w:rsid w:val="001352A6"/>
    <w:rsid w:val="001431FC"/>
    <w:rsid w:val="001730E6"/>
    <w:rsid w:val="00197AB2"/>
    <w:rsid w:val="001A412C"/>
    <w:rsid w:val="001A5260"/>
    <w:rsid w:val="00227F1C"/>
    <w:rsid w:val="00262F1D"/>
    <w:rsid w:val="002645F3"/>
    <w:rsid w:val="002A6181"/>
    <w:rsid w:val="002A6397"/>
    <w:rsid w:val="002B6414"/>
    <w:rsid w:val="002D4820"/>
    <w:rsid w:val="00303F09"/>
    <w:rsid w:val="00330711"/>
    <w:rsid w:val="003462E4"/>
    <w:rsid w:val="00391F75"/>
    <w:rsid w:val="003F6B95"/>
    <w:rsid w:val="0040465E"/>
    <w:rsid w:val="00462E00"/>
    <w:rsid w:val="004B5EAD"/>
    <w:rsid w:val="004E2B8B"/>
    <w:rsid w:val="00502176"/>
    <w:rsid w:val="00516077"/>
    <w:rsid w:val="00554C6E"/>
    <w:rsid w:val="00556AB8"/>
    <w:rsid w:val="00571C83"/>
    <w:rsid w:val="0057242A"/>
    <w:rsid w:val="005F3E4B"/>
    <w:rsid w:val="005F7940"/>
    <w:rsid w:val="0067204B"/>
    <w:rsid w:val="00691565"/>
    <w:rsid w:val="006C70B2"/>
    <w:rsid w:val="006F6561"/>
    <w:rsid w:val="00763A1C"/>
    <w:rsid w:val="007745FA"/>
    <w:rsid w:val="007E4041"/>
    <w:rsid w:val="00855378"/>
    <w:rsid w:val="00855793"/>
    <w:rsid w:val="00865F9A"/>
    <w:rsid w:val="009030BB"/>
    <w:rsid w:val="00905A22"/>
    <w:rsid w:val="00915368"/>
    <w:rsid w:val="00962C78"/>
    <w:rsid w:val="00973C4E"/>
    <w:rsid w:val="00983FA1"/>
    <w:rsid w:val="009A6BB4"/>
    <w:rsid w:val="009B74B5"/>
    <w:rsid w:val="009E7114"/>
    <w:rsid w:val="009F33F9"/>
    <w:rsid w:val="00A208FE"/>
    <w:rsid w:val="00A566B7"/>
    <w:rsid w:val="00A60473"/>
    <w:rsid w:val="00A847B4"/>
    <w:rsid w:val="00AE3F1C"/>
    <w:rsid w:val="00AF6275"/>
    <w:rsid w:val="00B00B64"/>
    <w:rsid w:val="00B509F5"/>
    <w:rsid w:val="00BA2C4A"/>
    <w:rsid w:val="00BA3E91"/>
    <w:rsid w:val="00BC0B4F"/>
    <w:rsid w:val="00BC64C4"/>
    <w:rsid w:val="00C40AA6"/>
    <w:rsid w:val="00C4582C"/>
    <w:rsid w:val="00C75293"/>
    <w:rsid w:val="00D24B4E"/>
    <w:rsid w:val="00D4708C"/>
    <w:rsid w:val="00D60090"/>
    <w:rsid w:val="00D8388D"/>
    <w:rsid w:val="00D929B4"/>
    <w:rsid w:val="00DB20A3"/>
    <w:rsid w:val="00DD0C35"/>
    <w:rsid w:val="00DD0D20"/>
    <w:rsid w:val="00DD4DF9"/>
    <w:rsid w:val="00DD7336"/>
    <w:rsid w:val="00E75FCB"/>
    <w:rsid w:val="00E76D33"/>
    <w:rsid w:val="00EF25C8"/>
    <w:rsid w:val="00EF688C"/>
    <w:rsid w:val="00F04849"/>
    <w:rsid w:val="00F26005"/>
    <w:rsid w:val="00F44ED6"/>
    <w:rsid w:val="00F53811"/>
    <w:rsid w:val="00F66A46"/>
    <w:rsid w:val="00F74544"/>
    <w:rsid w:val="00F771C9"/>
    <w:rsid w:val="00F949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99AA"/>
  <w15:chartTrackingRefBased/>
  <w15:docId w15:val="{7AF2FDC0-4116-4531-9B94-88209798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B64"/>
    <w:pPr>
      <w:keepNext/>
      <w:keepLines/>
      <w:spacing w:before="360" w:after="120"/>
      <w:outlineLvl w:val="0"/>
    </w:pPr>
    <w:rPr>
      <w:rFonts w:ascii="Agency FB" w:eastAsiaTheme="majorEastAsia" w:hAnsi="Agency FB" w:cstheme="majorBidi"/>
      <w:color w:val="000000" w:themeColor="text1"/>
      <w:sz w:val="48"/>
      <w:szCs w:val="32"/>
    </w:rPr>
  </w:style>
  <w:style w:type="paragraph" w:styleId="Heading2">
    <w:name w:val="heading 2"/>
    <w:basedOn w:val="Normal"/>
    <w:next w:val="Normal"/>
    <w:link w:val="Heading2Char"/>
    <w:uiPriority w:val="9"/>
    <w:unhideWhenUsed/>
    <w:qFormat/>
    <w:rsid w:val="00227F1C"/>
    <w:pPr>
      <w:keepNext/>
      <w:keepLines/>
      <w:spacing w:before="40" w:after="0"/>
      <w:outlineLvl w:val="1"/>
    </w:pPr>
    <w:rPr>
      <w:rFonts w:ascii="Agency FB" w:eastAsiaTheme="majorEastAsia" w:hAnsi="Agency FB" w:cstheme="majorBidi"/>
      <w:color w:val="000000" w:themeColor="text1"/>
      <w:sz w:val="32"/>
      <w:szCs w:val="26"/>
    </w:rPr>
  </w:style>
  <w:style w:type="paragraph" w:styleId="Heading3">
    <w:name w:val="heading 3"/>
    <w:basedOn w:val="Normal"/>
    <w:next w:val="Normal"/>
    <w:link w:val="Heading3Char"/>
    <w:uiPriority w:val="9"/>
    <w:unhideWhenUsed/>
    <w:qFormat/>
    <w:rsid w:val="00572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181"/>
    <w:pPr>
      <w:ind w:left="720"/>
      <w:contextualSpacing/>
    </w:pPr>
  </w:style>
  <w:style w:type="paragraph" w:styleId="Revision">
    <w:name w:val="Revision"/>
    <w:hidden/>
    <w:uiPriority w:val="99"/>
    <w:semiHidden/>
    <w:rsid w:val="00516077"/>
    <w:pPr>
      <w:spacing w:after="0" w:line="240" w:lineRule="auto"/>
    </w:pPr>
  </w:style>
  <w:style w:type="character" w:styleId="CommentReference">
    <w:name w:val="annotation reference"/>
    <w:basedOn w:val="DefaultParagraphFont"/>
    <w:uiPriority w:val="99"/>
    <w:semiHidden/>
    <w:unhideWhenUsed/>
    <w:rsid w:val="00E75FCB"/>
    <w:rPr>
      <w:sz w:val="16"/>
      <w:szCs w:val="16"/>
    </w:rPr>
  </w:style>
  <w:style w:type="paragraph" w:styleId="CommentText">
    <w:name w:val="annotation text"/>
    <w:basedOn w:val="Normal"/>
    <w:link w:val="CommentTextChar"/>
    <w:uiPriority w:val="99"/>
    <w:semiHidden/>
    <w:unhideWhenUsed/>
    <w:rsid w:val="00E75FCB"/>
    <w:pPr>
      <w:spacing w:line="240" w:lineRule="auto"/>
    </w:pPr>
    <w:rPr>
      <w:sz w:val="20"/>
      <w:szCs w:val="20"/>
    </w:rPr>
  </w:style>
  <w:style w:type="character" w:customStyle="1" w:styleId="CommentTextChar">
    <w:name w:val="Comment Text Char"/>
    <w:basedOn w:val="DefaultParagraphFont"/>
    <w:link w:val="CommentText"/>
    <w:uiPriority w:val="99"/>
    <w:semiHidden/>
    <w:rsid w:val="00E75FCB"/>
    <w:rPr>
      <w:sz w:val="20"/>
      <w:szCs w:val="20"/>
    </w:rPr>
  </w:style>
  <w:style w:type="paragraph" w:styleId="CommentSubject">
    <w:name w:val="annotation subject"/>
    <w:basedOn w:val="CommentText"/>
    <w:next w:val="CommentText"/>
    <w:link w:val="CommentSubjectChar"/>
    <w:uiPriority w:val="99"/>
    <w:semiHidden/>
    <w:unhideWhenUsed/>
    <w:rsid w:val="00E75FCB"/>
    <w:rPr>
      <w:b/>
      <w:bCs/>
    </w:rPr>
  </w:style>
  <w:style w:type="character" w:customStyle="1" w:styleId="CommentSubjectChar">
    <w:name w:val="Comment Subject Char"/>
    <w:basedOn w:val="CommentTextChar"/>
    <w:link w:val="CommentSubject"/>
    <w:uiPriority w:val="99"/>
    <w:semiHidden/>
    <w:rsid w:val="00E75FCB"/>
    <w:rPr>
      <w:b/>
      <w:bCs/>
      <w:sz w:val="20"/>
      <w:szCs w:val="20"/>
    </w:rPr>
  </w:style>
  <w:style w:type="character" w:customStyle="1" w:styleId="Heading2Char">
    <w:name w:val="Heading 2 Char"/>
    <w:basedOn w:val="DefaultParagraphFont"/>
    <w:link w:val="Heading2"/>
    <w:uiPriority w:val="9"/>
    <w:rsid w:val="00227F1C"/>
    <w:rPr>
      <w:rFonts w:ascii="Agency FB" w:eastAsiaTheme="majorEastAsia" w:hAnsi="Agency FB" w:cstheme="majorBidi"/>
      <w:color w:val="000000" w:themeColor="text1"/>
      <w:sz w:val="32"/>
      <w:szCs w:val="26"/>
    </w:rPr>
  </w:style>
  <w:style w:type="character" w:customStyle="1" w:styleId="Heading1Char">
    <w:name w:val="Heading 1 Char"/>
    <w:basedOn w:val="DefaultParagraphFont"/>
    <w:link w:val="Heading1"/>
    <w:uiPriority w:val="9"/>
    <w:rsid w:val="00B00B64"/>
    <w:rPr>
      <w:rFonts w:ascii="Agency FB" w:eastAsiaTheme="majorEastAsia" w:hAnsi="Agency FB" w:cstheme="majorBidi"/>
      <w:color w:val="000000" w:themeColor="text1"/>
      <w:sz w:val="48"/>
      <w:szCs w:val="32"/>
    </w:rPr>
  </w:style>
  <w:style w:type="character" w:customStyle="1" w:styleId="Heading3Char">
    <w:name w:val="Heading 3 Char"/>
    <w:basedOn w:val="DefaultParagraphFont"/>
    <w:link w:val="Heading3"/>
    <w:uiPriority w:val="9"/>
    <w:rsid w:val="0057242A"/>
    <w:rPr>
      <w:rFonts w:asciiTheme="majorHAnsi" w:eastAsiaTheme="majorEastAsia" w:hAnsiTheme="majorHAnsi" w:cstheme="majorBidi"/>
      <w:color w:val="1F3763" w:themeColor="accent1" w:themeShade="7F"/>
      <w:sz w:val="24"/>
      <w:szCs w:val="24"/>
    </w:rPr>
  </w:style>
  <w:style w:type="character" w:customStyle="1" w:styleId="title-text">
    <w:name w:val="title-text"/>
    <w:basedOn w:val="DefaultParagraphFont"/>
    <w:rsid w:val="005F3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9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CD244-6172-456E-82C5-F5301C143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7</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49</cp:revision>
  <dcterms:created xsi:type="dcterms:W3CDTF">2022-01-14T00:17:00Z</dcterms:created>
  <dcterms:modified xsi:type="dcterms:W3CDTF">2022-02-08T03:32:00Z</dcterms:modified>
</cp:coreProperties>
</file>