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B752F" w14:textId="77777777" w:rsidR="001A412C" w:rsidRDefault="001A412C" w:rsidP="001A412C">
      <w:pPr>
        <w:jc w:val="center"/>
        <w:rPr>
          <w:rFonts w:ascii="Agency FB" w:hAnsi="Agency FB"/>
          <w:sz w:val="56"/>
          <w:szCs w:val="56"/>
        </w:rPr>
      </w:pPr>
    </w:p>
    <w:p w14:paraId="20756C4F" w14:textId="77777777" w:rsidR="001A412C" w:rsidRDefault="001A412C" w:rsidP="001A412C">
      <w:pPr>
        <w:jc w:val="center"/>
        <w:rPr>
          <w:rFonts w:ascii="Agency FB" w:hAnsi="Agency FB"/>
          <w:sz w:val="56"/>
          <w:szCs w:val="56"/>
        </w:rPr>
      </w:pPr>
      <w:bookmarkStart w:id="0" w:name="_Hlk95165488"/>
    </w:p>
    <w:p w14:paraId="23F13230" w14:textId="332051CA" w:rsidR="00691565" w:rsidRPr="001A412C" w:rsidRDefault="001A412C" w:rsidP="001A412C">
      <w:pPr>
        <w:jc w:val="center"/>
        <w:rPr>
          <w:rFonts w:ascii="Agency FB" w:hAnsi="Agency FB"/>
          <w:sz w:val="56"/>
          <w:szCs w:val="56"/>
        </w:rPr>
      </w:pPr>
      <w:r w:rsidRPr="001A412C">
        <w:rPr>
          <w:rFonts w:ascii="Agency FB" w:hAnsi="Agency FB"/>
          <w:sz w:val="56"/>
          <w:szCs w:val="56"/>
        </w:rPr>
        <w:t xml:space="preserve">Controlling Player Avatars </w:t>
      </w:r>
      <w:r w:rsidR="005600DF">
        <w:rPr>
          <w:rFonts w:ascii="Agency FB" w:hAnsi="Agency FB"/>
          <w:sz w:val="56"/>
          <w:szCs w:val="56"/>
        </w:rPr>
        <w:t xml:space="preserve">in </w:t>
      </w:r>
      <w:r w:rsidRPr="001A412C">
        <w:rPr>
          <w:rFonts w:ascii="Agency FB" w:hAnsi="Agency FB"/>
          <w:sz w:val="56"/>
          <w:szCs w:val="56"/>
        </w:rPr>
        <w:t xml:space="preserve">Game Worlds </w:t>
      </w:r>
      <w:r w:rsidR="005600DF">
        <w:rPr>
          <w:rFonts w:ascii="Agency FB" w:hAnsi="Agency FB"/>
          <w:sz w:val="56"/>
          <w:szCs w:val="56"/>
        </w:rPr>
        <w:t>u</w:t>
      </w:r>
      <w:r w:rsidRPr="001A412C">
        <w:rPr>
          <w:rFonts w:ascii="Agency FB" w:hAnsi="Agency FB"/>
          <w:sz w:val="56"/>
          <w:szCs w:val="56"/>
        </w:rPr>
        <w:t>sing Multi-Modal Input</w:t>
      </w:r>
      <w:r>
        <w:rPr>
          <w:rFonts w:ascii="Agency FB" w:hAnsi="Agency FB"/>
          <w:sz w:val="56"/>
          <w:szCs w:val="56"/>
        </w:rPr>
        <w:t xml:space="preserve"> Systems</w:t>
      </w:r>
    </w:p>
    <w:p w14:paraId="0D9D00BF" w14:textId="44786778" w:rsidR="00C4582C" w:rsidRDefault="00C4582C" w:rsidP="009E7114">
      <w:pPr>
        <w:jc w:val="center"/>
        <w:rPr>
          <w:rFonts w:ascii="Agency FB" w:hAnsi="Agency FB"/>
          <w:sz w:val="28"/>
          <w:szCs w:val="28"/>
        </w:rPr>
      </w:pPr>
      <w:r w:rsidRPr="001A412C">
        <w:rPr>
          <w:rFonts w:ascii="Agency FB" w:hAnsi="Agency FB"/>
          <w:sz w:val="28"/>
          <w:szCs w:val="28"/>
        </w:rPr>
        <w:t xml:space="preserve">Final Year Project </w:t>
      </w:r>
      <w:r w:rsidR="00DD0C35" w:rsidRPr="001A412C">
        <w:rPr>
          <w:rFonts w:ascii="Agency FB" w:hAnsi="Agency FB"/>
          <w:sz w:val="28"/>
          <w:szCs w:val="28"/>
        </w:rPr>
        <w:t>Proposal</w:t>
      </w:r>
      <w:r w:rsidR="001A412C" w:rsidRPr="001A412C">
        <w:rPr>
          <w:rFonts w:ascii="Agency FB" w:hAnsi="Agency FB"/>
          <w:sz w:val="28"/>
          <w:szCs w:val="28"/>
        </w:rPr>
        <w:t xml:space="preserve">: </w:t>
      </w:r>
      <w:r w:rsidR="00855793">
        <w:rPr>
          <w:rFonts w:ascii="Agency FB" w:hAnsi="Agency FB"/>
          <w:sz w:val="28"/>
          <w:szCs w:val="28"/>
        </w:rPr>
        <w:t xml:space="preserve">Final </w:t>
      </w:r>
      <w:r w:rsidR="00855793" w:rsidRPr="001A412C">
        <w:rPr>
          <w:rFonts w:ascii="Agency FB" w:hAnsi="Agency FB"/>
          <w:sz w:val="28"/>
          <w:szCs w:val="28"/>
        </w:rPr>
        <w:t>Proposal</w:t>
      </w:r>
    </w:p>
    <w:p w14:paraId="5A2651AA" w14:textId="77777777" w:rsidR="00855793" w:rsidRPr="00855793" w:rsidRDefault="00855793" w:rsidP="009E7114">
      <w:pPr>
        <w:jc w:val="center"/>
        <w:rPr>
          <w:rFonts w:ascii="Agency FB" w:hAnsi="Agency FB"/>
          <w:sz w:val="24"/>
          <w:szCs w:val="24"/>
        </w:rPr>
      </w:pPr>
    </w:p>
    <w:bookmarkEnd w:id="0"/>
    <w:p w14:paraId="30C73E30" w14:textId="771F1894" w:rsidR="00691565" w:rsidRDefault="00691565">
      <w:pPr>
        <w:rPr>
          <w:rFonts w:ascii="Agency FB" w:hAnsi="Agency FB"/>
          <w:sz w:val="48"/>
          <w:szCs w:val="48"/>
        </w:rPr>
      </w:pPr>
      <w:r>
        <w:rPr>
          <w:rFonts w:ascii="Agency FB" w:hAnsi="Agency FB"/>
          <w:sz w:val="48"/>
          <w:szCs w:val="48"/>
        </w:rPr>
        <w:br w:type="page"/>
      </w:r>
    </w:p>
    <w:p w14:paraId="7EFED37F" w14:textId="45C5195F" w:rsidR="009E7114" w:rsidRDefault="00F771C9" w:rsidP="00F771C9">
      <w:pPr>
        <w:pStyle w:val="Heading1"/>
      </w:pPr>
      <w:r>
        <w:lastRenderedPageBreak/>
        <w:t>Abstract</w:t>
      </w:r>
      <w:r w:rsidR="004E2B8B">
        <w:t xml:space="preserve"> (</w:t>
      </w:r>
      <w:r w:rsidR="004E2B8B" w:rsidRPr="0002447D">
        <w:rPr>
          <w:color w:val="FF0000"/>
        </w:rPr>
        <w:t>150</w:t>
      </w:r>
      <w:r w:rsidR="004E2B8B">
        <w:t>)</w:t>
      </w:r>
    </w:p>
    <w:p w14:paraId="596DE653" w14:textId="25B92095" w:rsidR="00BA2C4A" w:rsidRDefault="00C75293" w:rsidP="00056222">
      <w:pPr>
        <w:rPr>
          <w:color w:val="FF0000"/>
        </w:rPr>
      </w:pPr>
      <w:r>
        <w:rPr>
          <w:color w:val="FF0000"/>
        </w:rPr>
        <w:t>Summarise the document</w:t>
      </w:r>
    </w:p>
    <w:p w14:paraId="4A23B47E" w14:textId="77777777" w:rsidR="00330711" w:rsidRPr="00056222" w:rsidRDefault="00330711" w:rsidP="00056222">
      <w:pPr>
        <w:rPr>
          <w:color w:val="FF0000"/>
        </w:rPr>
      </w:pPr>
    </w:p>
    <w:p w14:paraId="723786A6" w14:textId="55819747" w:rsidR="00F771C9" w:rsidRDefault="00F771C9" w:rsidP="00F771C9">
      <w:pPr>
        <w:pStyle w:val="Heading1"/>
      </w:pPr>
      <w:r>
        <w:t>Introduction and Rationale</w:t>
      </w:r>
      <w:r w:rsidR="004E2B8B">
        <w:t xml:space="preserve"> </w:t>
      </w:r>
      <w:r w:rsidR="001168CC">
        <w:t>(</w:t>
      </w:r>
      <w:r w:rsidR="001168CC" w:rsidRPr="00DD7336">
        <w:rPr>
          <w:color w:val="FF0000"/>
        </w:rPr>
        <w:t xml:space="preserve">150: </w:t>
      </w:r>
      <w:r w:rsidR="002D4820">
        <w:rPr>
          <w:color w:val="FF0000"/>
        </w:rPr>
        <w:t>158</w:t>
      </w:r>
      <w:r w:rsidR="001168CC">
        <w:t>)</w:t>
      </w:r>
    </w:p>
    <w:p w14:paraId="26E2732A" w14:textId="1317F981" w:rsidR="009A6BB4" w:rsidRDefault="002B6414" w:rsidP="002B6414">
      <w:r>
        <w:t>Since the inception of the video game industry</w:t>
      </w:r>
      <w:r w:rsidR="009A6BB4">
        <w:t>,</w:t>
      </w:r>
      <w:r>
        <w:t xml:space="preserve"> different </w:t>
      </w:r>
      <w:r w:rsidR="005600DF">
        <w:t xml:space="preserve">interaction </w:t>
      </w:r>
      <w:r>
        <w:t xml:space="preserve">modalities have been explored to </w:t>
      </w:r>
      <w:r w:rsidR="009A6BB4">
        <w:t>design new experience</w:t>
      </w:r>
      <w:r w:rsidR="00416045">
        <w:t>s</w:t>
      </w:r>
      <w:r w:rsidR="009A6BB4">
        <w:t xml:space="preserve"> for the player</w:t>
      </w:r>
      <w:r>
        <w:t xml:space="preserve">. </w:t>
      </w:r>
      <w:r w:rsidR="009A6BB4">
        <w:t xml:space="preserve">Recent examples </w:t>
      </w:r>
      <w:r w:rsidR="0090759E">
        <w:t xml:space="preserve">are </w:t>
      </w:r>
      <w:r w:rsidR="009A6BB4">
        <w:t>virtual reality (VR)</w:t>
      </w:r>
      <w:r w:rsidR="0090759E">
        <w:t xml:space="preserve"> controllers</w:t>
      </w:r>
      <w:r w:rsidR="009A6BB4">
        <w:t xml:space="preserve">, Nintendo </w:t>
      </w:r>
      <w:r w:rsidR="0090759E">
        <w:t xml:space="preserve">Switch’s </w:t>
      </w:r>
      <w:r w:rsidR="009A6BB4">
        <w:t>Labo Toy-Con</w:t>
      </w:r>
      <w:r w:rsidR="00230420">
        <w:t>s</w:t>
      </w:r>
      <w:r w:rsidR="009A6BB4">
        <w:t xml:space="preserve">, and the Wii’s motion controls. </w:t>
      </w:r>
    </w:p>
    <w:p w14:paraId="664129E6" w14:textId="6F19C4F3" w:rsidR="009A6BB4" w:rsidRDefault="00571C83" w:rsidP="002B6414">
      <w:r>
        <w:t>O</w:t>
      </w:r>
      <w:r w:rsidR="00DB20A3">
        <w:t xml:space="preserve">ne field </w:t>
      </w:r>
      <w:r>
        <w:t xml:space="preserve">the industry </w:t>
      </w:r>
      <w:r w:rsidR="00D8388D">
        <w:t xml:space="preserve">has </w:t>
      </w:r>
      <w:r w:rsidR="002645F3">
        <w:t>been progressively advancing</w:t>
      </w:r>
      <w:r w:rsidR="00D8388D">
        <w:t xml:space="preserve"> in </w:t>
      </w:r>
      <w:r w:rsidR="00230420">
        <w:t>is Brain</w:t>
      </w:r>
      <w:r w:rsidR="00D8388D">
        <w:t>-Computer Interface</w:t>
      </w:r>
      <w:r w:rsidR="0090759E">
        <w:t>s</w:t>
      </w:r>
      <w:r w:rsidR="006D4C1D">
        <w:t xml:space="preserve"> </w:t>
      </w:r>
      <w:r w:rsidR="00D8388D">
        <w:t>(BCI)</w:t>
      </w:r>
      <w:r w:rsidR="006D4C1D">
        <w:t>. BCI</w:t>
      </w:r>
      <w:r w:rsidR="00D8388D">
        <w:t xml:space="preserve"> </w:t>
      </w:r>
      <w:r w:rsidR="00230420" w:rsidRPr="00526363">
        <w:rPr>
          <w:b/>
          <w:bCs/>
        </w:rPr>
        <w:t>[</w:t>
      </w:r>
      <w:r w:rsidR="00230420" w:rsidRPr="00526363">
        <w:rPr>
          <w:b/>
          <w:bCs/>
          <w:color w:val="FF0000"/>
        </w:rPr>
        <w:t>-------</w:t>
      </w:r>
      <w:r w:rsidR="00230420" w:rsidRPr="00526363">
        <w:rPr>
          <w:b/>
          <w:bCs/>
        </w:rPr>
        <w:t>]</w:t>
      </w:r>
      <w:r w:rsidR="00230420">
        <w:t xml:space="preserve"> </w:t>
      </w:r>
      <w:r w:rsidR="00D8388D">
        <w:t xml:space="preserve">and myoelectric </w:t>
      </w:r>
      <w:r w:rsidR="006D4C1D" w:rsidRPr="00526363">
        <w:rPr>
          <w:b/>
          <w:bCs/>
        </w:rPr>
        <w:t>[</w:t>
      </w:r>
      <w:r w:rsidR="006D4C1D" w:rsidRPr="00526363">
        <w:rPr>
          <w:b/>
          <w:bCs/>
          <w:color w:val="FF0000"/>
        </w:rPr>
        <w:t>-------</w:t>
      </w:r>
      <w:r w:rsidR="006D4C1D" w:rsidRPr="00526363">
        <w:rPr>
          <w:b/>
          <w:bCs/>
        </w:rPr>
        <w:t>]</w:t>
      </w:r>
      <w:r w:rsidR="006D4C1D">
        <w:t xml:space="preserve"> </w:t>
      </w:r>
      <w:r w:rsidR="002645F3">
        <w:t xml:space="preserve">based </w:t>
      </w:r>
      <w:r w:rsidR="00D8388D">
        <w:t>gaming and ha</w:t>
      </w:r>
      <w:r w:rsidR="00D24B4E">
        <w:t>ve</w:t>
      </w:r>
      <w:r w:rsidR="00D8388D">
        <w:t xml:space="preserve"> </w:t>
      </w:r>
      <w:r w:rsidR="00D24B4E">
        <w:t>become</w:t>
      </w:r>
      <w:r w:rsidR="00D8388D">
        <w:t xml:space="preserve"> a</w:t>
      </w:r>
      <w:r w:rsidR="00380776">
        <w:t>n important</w:t>
      </w:r>
      <w:r w:rsidR="00D8388D">
        <w:t xml:space="preserve"> </w:t>
      </w:r>
      <w:r w:rsidR="006D4C1D">
        <w:t>tool</w:t>
      </w:r>
      <w:r w:rsidR="00D8388D">
        <w:t xml:space="preserve"> for </w:t>
      </w:r>
      <w:r>
        <w:t>research</w:t>
      </w:r>
      <w:r w:rsidR="00D24B4E">
        <w:t>ers</w:t>
      </w:r>
      <w:r w:rsidR="00D8388D">
        <w:t xml:space="preserve"> looking to </w:t>
      </w:r>
      <w:r w:rsidR="009030BB">
        <w:t xml:space="preserve">understand </w:t>
      </w:r>
      <w:r w:rsidR="00987856">
        <w:t xml:space="preserve">how </w:t>
      </w:r>
      <w:r w:rsidR="009030BB">
        <w:t xml:space="preserve">the brain </w:t>
      </w:r>
      <w:r w:rsidR="00987856">
        <w:t xml:space="preserve">can be used to interact with computers </w:t>
      </w:r>
      <w:r w:rsidR="009030BB">
        <w:t>and</w:t>
      </w:r>
      <w:r w:rsidR="006D4C1D">
        <w:t xml:space="preserve"> the</w:t>
      </w:r>
      <w:r w:rsidR="009030BB">
        <w:t xml:space="preserve"> </w:t>
      </w:r>
      <w:r w:rsidR="00D8388D">
        <w:t>develop</w:t>
      </w:r>
      <w:r w:rsidR="006D4C1D">
        <w:t>ment</w:t>
      </w:r>
      <w:r w:rsidR="00D8388D">
        <w:t xml:space="preserve"> </w:t>
      </w:r>
      <w:r>
        <w:t xml:space="preserve">consumer </w:t>
      </w:r>
      <w:r w:rsidR="00D8388D">
        <w:t>prosthetics</w:t>
      </w:r>
      <w:r w:rsidR="00DB20A3">
        <w:t>.</w:t>
      </w:r>
      <w:r w:rsidR="00D8388D">
        <w:t xml:space="preserve"> </w:t>
      </w:r>
    </w:p>
    <w:p w14:paraId="03B94778" w14:textId="3CAD9D32" w:rsidR="00BA2C4A" w:rsidRDefault="00DB20A3" w:rsidP="00973C4E">
      <w:r>
        <w:t>Much like the modalities that came before them, non-invasive electroencephalography</w:t>
      </w:r>
      <w:r w:rsidR="00D24B4E">
        <w:t xml:space="preserve"> (EEG)</w:t>
      </w:r>
      <w:r>
        <w:t xml:space="preserve"> and electromyography</w:t>
      </w:r>
      <w:r w:rsidR="00D24B4E">
        <w:t xml:space="preserve"> (EMG)</w:t>
      </w:r>
      <w:r>
        <w:t xml:space="preserve"> could become</w:t>
      </w:r>
      <w:r w:rsidR="00F04849">
        <w:t xml:space="preserve"> accessible for consumers. </w:t>
      </w:r>
      <w:r w:rsidR="00BC0B4F">
        <w:t>Playable g</w:t>
      </w:r>
      <w:r w:rsidR="00F04849">
        <w:t>ames have already been developed</w:t>
      </w:r>
      <w:r w:rsidR="00380776">
        <w:t>,</w:t>
      </w:r>
      <w:r w:rsidR="00F04849">
        <w:t xml:space="preserve"> </w:t>
      </w:r>
      <w:r w:rsidR="00380776">
        <w:t>though mainly only for the purpose</w:t>
      </w:r>
      <w:r w:rsidR="00F04849">
        <w:t xml:space="preserve"> </w:t>
      </w:r>
      <w:r w:rsidR="00380776">
        <w:t xml:space="preserve">of </w:t>
      </w:r>
      <w:r w:rsidR="00F04849">
        <w:t xml:space="preserve">research </w:t>
      </w:r>
      <w:r w:rsidR="00F04849" w:rsidRPr="00526363">
        <w:t>[</w:t>
      </w:r>
      <w:r w:rsidR="00973C4E" w:rsidRPr="00526363">
        <w:rPr>
          <w:color w:val="FF0000"/>
        </w:rPr>
        <w:t>Gaming control using a wearable and wireless EEG-based brain-computer interface device with novel dry foam-based sensors</w:t>
      </w:r>
      <w:r w:rsidR="00F04849" w:rsidRPr="00973C4E">
        <w:rPr>
          <w:b/>
          <w:bCs/>
        </w:rPr>
        <w:t>]</w:t>
      </w:r>
      <w:r w:rsidR="0067204B">
        <w:t>.</w:t>
      </w:r>
      <w:r w:rsidR="00F04849">
        <w:t xml:space="preserve"> </w:t>
      </w:r>
      <w:r w:rsidR="00C1645C" w:rsidRPr="00C1645C">
        <w:t>However,</w:t>
      </w:r>
      <w:r w:rsidR="00526363" w:rsidRPr="00C1645C">
        <w:t xml:space="preserve"> with the continued development of these technologies</w:t>
      </w:r>
      <w:r w:rsidR="00380776">
        <w:t>,</w:t>
      </w:r>
      <w:r w:rsidR="00526363" w:rsidRPr="00C1645C">
        <w:t xml:space="preserve"> </w:t>
      </w:r>
      <w:r w:rsidR="007F08C0" w:rsidRPr="00C1645C">
        <w:t>the</w:t>
      </w:r>
      <w:r w:rsidR="007F08C0">
        <w:t>ir</w:t>
      </w:r>
      <w:r w:rsidR="00C1645C" w:rsidRPr="00C1645C">
        <w:t xml:space="preserve"> us</w:t>
      </w:r>
      <w:r w:rsidR="00C1645C">
        <w:t>e</w:t>
      </w:r>
      <w:r w:rsidR="00C1645C" w:rsidRPr="00C1645C">
        <w:t xml:space="preserve"> </w:t>
      </w:r>
      <w:r w:rsidR="007F08C0">
        <w:t>for</w:t>
      </w:r>
      <w:r w:rsidR="00C1645C" w:rsidRPr="00C1645C">
        <w:t xml:space="preserve"> entertainment could become more realistic, allowing them to become mainstays in the industry</w:t>
      </w:r>
      <w:r w:rsidR="0067204B" w:rsidRPr="00C1645C">
        <w:t>.</w:t>
      </w:r>
      <w:r w:rsidR="00571C83">
        <w:t xml:space="preserve"> </w:t>
      </w:r>
      <w:r w:rsidR="00F74544">
        <w:t>F</w:t>
      </w:r>
      <w:r w:rsidR="00C40AA6">
        <w:t xml:space="preserve">or this </w:t>
      </w:r>
      <w:r w:rsidR="00391F75">
        <w:t>reason,</w:t>
      </w:r>
      <w:r w:rsidR="00C40AA6">
        <w:t xml:space="preserve"> </w:t>
      </w:r>
      <w:r w:rsidR="00FC1DC2">
        <w:t xml:space="preserve">this project will concentrate on the </w:t>
      </w:r>
      <w:r w:rsidR="00C40AA6">
        <w:t xml:space="preserve">exploration into </w:t>
      </w:r>
      <w:r w:rsidR="00FC1DC2">
        <w:t xml:space="preserve">the potential of </w:t>
      </w:r>
      <w:r w:rsidR="00C40AA6">
        <w:t xml:space="preserve">these technologies </w:t>
      </w:r>
      <w:r w:rsidR="00FC1DC2">
        <w:t xml:space="preserve">in creating new ways to </w:t>
      </w:r>
      <w:r w:rsidR="00C40AA6">
        <w:t xml:space="preserve">interact </w:t>
      </w:r>
      <w:r w:rsidR="00FC1DC2">
        <w:t xml:space="preserve">and </w:t>
      </w:r>
      <w:r w:rsidR="00C40AA6">
        <w:t>control virtual worlds</w:t>
      </w:r>
      <w:r w:rsidR="007F08C0">
        <w:t>.</w:t>
      </w:r>
    </w:p>
    <w:p w14:paraId="089CEE41" w14:textId="77777777" w:rsidR="00391F75" w:rsidRDefault="00391F75" w:rsidP="00391F75">
      <w:pPr>
        <w:rPr>
          <w:rFonts w:ascii="Agency FB" w:eastAsiaTheme="majorEastAsia" w:hAnsi="Agency FB" w:cstheme="majorBidi"/>
          <w:color w:val="000000" w:themeColor="text1"/>
          <w:sz w:val="48"/>
          <w:szCs w:val="32"/>
        </w:rPr>
      </w:pPr>
    </w:p>
    <w:p w14:paraId="392F459E" w14:textId="77777777" w:rsidR="00056222" w:rsidRDefault="00056222">
      <w:pPr>
        <w:rPr>
          <w:rFonts w:ascii="Agency FB" w:eastAsiaTheme="majorEastAsia" w:hAnsi="Agency FB" w:cstheme="majorBidi"/>
          <w:color w:val="000000" w:themeColor="text1"/>
          <w:sz w:val="48"/>
          <w:szCs w:val="32"/>
        </w:rPr>
      </w:pPr>
      <w:r>
        <w:br w:type="page"/>
      </w:r>
    </w:p>
    <w:p w14:paraId="12BC0E92" w14:textId="3B3E0ADC" w:rsidR="007E4041" w:rsidRDefault="00F771C9" w:rsidP="005F7940">
      <w:pPr>
        <w:pStyle w:val="Heading1"/>
      </w:pPr>
      <w:r>
        <w:lastRenderedPageBreak/>
        <w:t>Literature Review</w:t>
      </w:r>
      <w:r w:rsidR="004E2B8B">
        <w:t xml:space="preserve"> (</w:t>
      </w:r>
      <w:r w:rsidR="00BA2C4A" w:rsidRPr="00A208FE">
        <w:rPr>
          <w:color w:val="FF0000"/>
        </w:rPr>
        <w:t>300</w:t>
      </w:r>
      <w:r w:rsidR="00A208FE">
        <w:rPr>
          <w:color w:val="FF0000"/>
        </w:rPr>
        <w:t xml:space="preserve">: </w:t>
      </w:r>
      <w:r w:rsidR="00287A0D">
        <w:rPr>
          <w:color w:val="FF0000"/>
        </w:rPr>
        <w:t>307</w:t>
      </w:r>
      <w:r w:rsidR="004E2B8B">
        <w:t>)</w:t>
      </w:r>
    </w:p>
    <w:p w14:paraId="084AA539" w14:textId="53E73295" w:rsidR="00056222" w:rsidRDefault="00483148" w:rsidP="001A5260">
      <w:r>
        <w:t>The interactive nature and the real-time feedback video games provide has made the</w:t>
      </w:r>
      <w:r w:rsidR="009E278A">
        <w:t>ir use in</w:t>
      </w:r>
      <w:r w:rsidR="001730E6">
        <w:t xml:space="preserve"> </w:t>
      </w:r>
      <w:r w:rsidR="00033FEA">
        <w:t xml:space="preserve">BCI </w:t>
      </w:r>
      <w:r w:rsidR="001730E6">
        <w:t>research</w:t>
      </w:r>
      <w:r w:rsidR="009E278A">
        <w:t xml:space="preserve"> invaluable. Their ability to influence the player in ways other media is unable, has allowed for otherwise inaccessible research to be completed. Even in cases where the inclusion of a video game is not </w:t>
      </w:r>
      <w:r w:rsidR="00033FEA">
        <w:t>required</w:t>
      </w:r>
      <w:r w:rsidR="009E278A">
        <w:t>,</w:t>
      </w:r>
      <w:r w:rsidR="001352A6">
        <w:t xml:space="preserve"> </w:t>
      </w:r>
      <w:r w:rsidR="00B84F73">
        <w:t>trials including them were</w:t>
      </w:r>
      <w:r w:rsidR="009A2137">
        <w:t xml:space="preserve"> shown to</w:t>
      </w:r>
      <w:r w:rsidR="00097F73">
        <w:t xml:space="preserve"> alleviate </w:t>
      </w:r>
      <w:r w:rsidR="00033FEA">
        <w:t xml:space="preserve">the </w:t>
      </w:r>
      <w:r w:rsidR="00097F73">
        <w:t xml:space="preserve">boredom </w:t>
      </w:r>
      <w:r w:rsidR="00B84F73">
        <w:t>of participants</w:t>
      </w:r>
      <w:r w:rsidR="00097F73">
        <w:t xml:space="preserve">, while not </w:t>
      </w:r>
      <w:r w:rsidR="009A2137">
        <w:t xml:space="preserve">negatively </w:t>
      </w:r>
      <w:r w:rsidR="00097F73">
        <w:t>impacting the success of the sessions [</w:t>
      </w:r>
      <w:r w:rsidR="00097F73" w:rsidRPr="00097F73">
        <w:rPr>
          <w:color w:val="FF0000"/>
        </w:rPr>
        <w:t>Effects of Gamification in BCI Functional Rehabilitation</w:t>
      </w:r>
      <w:r w:rsidR="00097F73">
        <w:t>].</w:t>
      </w:r>
      <w:r w:rsidR="002A6397">
        <w:t xml:space="preserve"> </w:t>
      </w:r>
      <w:r w:rsidR="00033FEA">
        <w:t xml:space="preserve">Similar examples can be drawn from their use with </w:t>
      </w:r>
      <w:r w:rsidR="00556AB8">
        <w:t>EMG systems</w:t>
      </w:r>
      <w:r w:rsidR="00033FEA">
        <w:t>. EMG based</w:t>
      </w:r>
      <w:r w:rsidR="00556AB8">
        <w:t xml:space="preserve"> games</w:t>
      </w:r>
      <w:r w:rsidR="00033FEA">
        <w:t xml:space="preserve"> have been</w:t>
      </w:r>
      <w:r w:rsidR="006F2D98">
        <w:t xml:space="preserve"> used</w:t>
      </w:r>
      <w:r w:rsidR="00556AB8">
        <w:t xml:space="preserve"> </w:t>
      </w:r>
      <w:r w:rsidR="00303F09">
        <w:t>in</w:t>
      </w:r>
      <w:r w:rsidR="00556AB8">
        <w:t xml:space="preserve"> rehabilitation and </w:t>
      </w:r>
      <w:r w:rsidR="00033FEA">
        <w:t xml:space="preserve">the </w:t>
      </w:r>
      <w:r w:rsidR="00556AB8">
        <w:t>aid</w:t>
      </w:r>
      <w:r w:rsidR="00303F09">
        <w:t>ing</w:t>
      </w:r>
      <w:r w:rsidR="00033FEA">
        <w:t xml:space="preserve"> </w:t>
      </w:r>
      <w:r w:rsidR="00F26005">
        <w:t xml:space="preserve">of </w:t>
      </w:r>
      <w:r w:rsidR="00556AB8">
        <w:t>vulnerable people</w:t>
      </w:r>
      <w:r w:rsidR="00033FEA">
        <w:t xml:space="preserve">, </w:t>
      </w:r>
      <w:r w:rsidR="00556AB8">
        <w:t>ha</w:t>
      </w:r>
      <w:r w:rsidR="006F2D98">
        <w:t>v</w:t>
      </w:r>
      <w:r w:rsidR="00033FEA">
        <w:t>ing</w:t>
      </w:r>
      <w:r w:rsidR="00556AB8">
        <w:t xml:space="preserve"> been </w:t>
      </w:r>
      <w:r w:rsidR="009A2137">
        <w:t>able</w:t>
      </w:r>
      <w:r w:rsidR="009F1597">
        <w:t xml:space="preserve"> to </w:t>
      </w:r>
      <w:r w:rsidR="00F26005">
        <w:t>rebuild and maintain health</w:t>
      </w:r>
      <w:r w:rsidR="009F1597">
        <w:t>ier</w:t>
      </w:r>
      <w:r w:rsidR="00F26005">
        <w:t xml:space="preserve"> lifestyles</w:t>
      </w:r>
      <w:r w:rsidR="009A2137">
        <w:t xml:space="preserve"> by encouraging exercise and feelings of safety when moving</w:t>
      </w:r>
      <w:r w:rsidR="006F2D98">
        <w:t xml:space="preserve"> </w:t>
      </w:r>
      <w:r w:rsidR="00556AB8">
        <w:t>[</w:t>
      </w:r>
      <w:r w:rsidR="00556AB8" w:rsidRPr="00556AB8">
        <w:rPr>
          <w:color w:val="FF0000"/>
        </w:rPr>
        <w:t>DESIGN OF EMG BIOFEEDBACK SYSTEM FOR LOWER-LIMB EX</w:t>
      </w:r>
      <w:bookmarkStart w:id="1" w:name="_GoBack"/>
      <w:bookmarkEnd w:id="1"/>
      <w:r w:rsidR="00556AB8" w:rsidRPr="00556AB8">
        <w:rPr>
          <w:color w:val="FF0000"/>
        </w:rPr>
        <w:t>ERCISES OF THE ELDERLY USING VIDEO GAMES</w:t>
      </w:r>
      <w:r w:rsidR="00556AB8">
        <w:t>].</w:t>
      </w:r>
      <w:r w:rsidR="00CF671C">
        <w:t xml:space="preserve"> </w:t>
      </w:r>
      <w:r w:rsidR="00F049CE">
        <w:t xml:space="preserve">A </w:t>
      </w:r>
      <w:r w:rsidR="002A6397">
        <w:t>recent</w:t>
      </w:r>
      <w:r w:rsidR="00F049CE">
        <w:t xml:space="preserve"> trend in </w:t>
      </w:r>
      <w:r w:rsidR="00033FEA">
        <w:t xml:space="preserve">BCI and myoelectric technology research has </w:t>
      </w:r>
      <w:r w:rsidR="00D77ABA">
        <w:t xml:space="preserve">begun to put the </w:t>
      </w:r>
      <w:r w:rsidR="00033FEA">
        <w:t>focus of</w:t>
      </w:r>
      <w:r w:rsidR="00D77ABA">
        <w:t xml:space="preserve"> player experiences and the </w:t>
      </w:r>
      <w:r w:rsidR="00CF671C">
        <w:t>game’s</w:t>
      </w:r>
      <w:r w:rsidR="00D77ABA">
        <w:t xml:space="preserve"> first</w:t>
      </w:r>
      <w:r w:rsidR="00CF671C">
        <w:t>, rather than using them just as tools</w:t>
      </w:r>
      <w:r w:rsidR="00D77ABA">
        <w:t>.</w:t>
      </w:r>
      <w:r w:rsidR="00033FEA">
        <w:t xml:space="preserve"> </w:t>
      </w:r>
      <w:r w:rsidR="002A6397">
        <w:t xml:space="preserve"> [</w:t>
      </w:r>
      <w:r w:rsidR="002A6397" w:rsidRPr="00973C4E">
        <w:rPr>
          <w:color w:val="FF0000"/>
        </w:rPr>
        <w:t>Games, Gameplay, and BCI: The State of the Art</w:t>
      </w:r>
      <w:r w:rsidR="002A6397">
        <w:t>].</w:t>
      </w:r>
      <w:r w:rsidR="00F26005">
        <w:t xml:space="preserve"> </w:t>
      </w:r>
    </w:p>
    <w:p w14:paraId="19F83559" w14:textId="20C2C9F1" w:rsidR="007E4041" w:rsidRPr="00056222" w:rsidRDefault="00056222" w:rsidP="0033782F">
      <w:pPr>
        <w:rPr>
          <w:rFonts w:ascii="Agency FB" w:hAnsi="Agency FB" w:cstheme="majorBidi"/>
          <w:color w:val="000000" w:themeColor="text1"/>
        </w:rPr>
      </w:pPr>
      <w:r>
        <w:t>BCI</w:t>
      </w:r>
      <w:r w:rsidR="00AF6BE3">
        <w:t>’s</w:t>
      </w:r>
      <w:r>
        <w:t xml:space="preserve"> in gaming</w:t>
      </w:r>
      <w:r w:rsidR="006F7C0F">
        <w:t>, particular</w:t>
      </w:r>
      <w:r w:rsidR="006F2D98">
        <w:t>ly</w:t>
      </w:r>
      <w:r w:rsidR="006F7C0F">
        <w:t xml:space="preserve"> EEG,</w:t>
      </w:r>
      <w:r>
        <w:t xml:space="preserve"> ha</w:t>
      </w:r>
      <w:r w:rsidR="00AF6BE3">
        <w:t>s been shown to accommodate various</w:t>
      </w:r>
      <w:r w:rsidR="006F7C0F">
        <w:t xml:space="preserve"> m</w:t>
      </w:r>
      <w:r>
        <w:t>ethod</w:t>
      </w:r>
      <w:r w:rsidR="006F7C0F">
        <w:t>s</w:t>
      </w:r>
      <w:r>
        <w:t xml:space="preserve"> of interaction</w:t>
      </w:r>
      <w:r w:rsidR="00AF6BE3">
        <w:t xml:space="preserve"> with the game worlds</w:t>
      </w:r>
      <w:r>
        <w:t>. From controlling the difficulty of Tetris [</w:t>
      </w:r>
      <w:r w:rsidRPr="00855378">
        <w:rPr>
          <w:color w:val="FF0000"/>
        </w:rPr>
        <w:t>Examining User Experiences through a Multimodal BCI Puzzle Game</w:t>
      </w:r>
      <w:r>
        <w:t xml:space="preserve">] </w:t>
      </w:r>
      <w:r w:rsidR="006F6561">
        <w:t xml:space="preserve">and </w:t>
      </w:r>
      <w:r>
        <w:t xml:space="preserve">the accuracy of a bow </w:t>
      </w:r>
      <w:r w:rsidR="006F7C0F">
        <w:t>through</w:t>
      </w:r>
      <w:r w:rsidR="006F6561">
        <w:t xml:space="preserve"> meditating</w:t>
      </w:r>
      <w:r w:rsidR="006F7C0F">
        <w:t>,</w:t>
      </w:r>
      <w:r>
        <w:t xml:space="preserve"> [</w:t>
      </w:r>
      <w:bookmarkStart w:id="2" w:name="_Hlk95177196"/>
      <w:r w:rsidRPr="00855378">
        <w:rPr>
          <w:color w:val="FF0000"/>
        </w:rPr>
        <w:t>Gaming control using a wearable and wireless EEG-based brain-computer interface device with novel dry foam-based sensors</w:t>
      </w:r>
      <w:bookmarkEnd w:id="2"/>
      <w:r>
        <w:t xml:space="preserve">] </w:t>
      </w:r>
      <w:r w:rsidR="00F949FE">
        <w:t xml:space="preserve">to moving </w:t>
      </w:r>
      <w:r w:rsidR="00A847B4">
        <w:t>and</w:t>
      </w:r>
      <w:r w:rsidR="00F949FE">
        <w:t xml:space="preserve"> shooting </w:t>
      </w:r>
      <w:r w:rsidR="00A847B4">
        <w:t xml:space="preserve">bullets from a </w:t>
      </w:r>
      <w:r w:rsidR="007745FA">
        <w:t>spaceship</w:t>
      </w:r>
      <w:r w:rsidR="00A847B4">
        <w:t xml:space="preserve"> using motor imagery</w:t>
      </w:r>
      <w:r w:rsidR="006F7C0F">
        <w:t>.</w:t>
      </w:r>
      <w:r w:rsidR="00502176">
        <w:t xml:space="preserve"> [</w:t>
      </w:r>
      <w:r w:rsidR="00502176" w:rsidRPr="00855378">
        <w:rPr>
          <w:color w:val="FF0000"/>
        </w:rPr>
        <w:t>Driving Persuasive Games with Personal EEG Devices: Strengths and Weaknesses</w:t>
      </w:r>
      <w:r w:rsidR="00502176">
        <w:t>]</w:t>
      </w:r>
      <w:r w:rsidR="00F949FE">
        <w:t>.</w:t>
      </w:r>
      <w:r w:rsidR="005F3E4B">
        <w:t xml:space="preserve"> T</w:t>
      </w:r>
      <w:r w:rsidR="00865F9A">
        <w:t>hough t</w:t>
      </w:r>
      <w:r w:rsidR="005F3E4B">
        <w:t xml:space="preserve">hese games work, </w:t>
      </w:r>
      <w:r w:rsidR="00865F9A">
        <w:t xml:space="preserve">they </w:t>
      </w:r>
      <w:r w:rsidR="005F3E4B">
        <w:t xml:space="preserve">are limited by the technology </w:t>
      </w:r>
      <w:r w:rsidR="00865F9A">
        <w:t>they are</w:t>
      </w:r>
      <w:r w:rsidR="005F3E4B">
        <w:t xml:space="preserve"> </w:t>
      </w:r>
      <w:r w:rsidR="00B62E9E">
        <w:t>designed</w:t>
      </w:r>
      <w:r w:rsidR="005F3E4B">
        <w:t xml:space="preserve"> </w:t>
      </w:r>
      <w:r w:rsidR="004519F1">
        <w:t>around</w:t>
      </w:r>
      <w:r w:rsidR="0033782F">
        <w:t>:</w:t>
      </w:r>
      <w:r w:rsidR="004519F1">
        <w:t xml:space="preserve"> EEG has an exceptionally high temporal resolution due to its high sample rate, over 1024Hz depending on the system, while its spatial resolution is lacking, </w:t>
      </w:r>
      <w:r w:rsidR="00A424E1">
        <w:t>due to individual sensors averaging the voltage potential across a region of the brain rather than that of singular neurons [</w:t>
      </w:r>
      <w:r w:rsidR="0033782F" w:rsidRPr="0033782F">
        <w:rPr>
          <w:color w:val="FF0000"/>
        </w:rPr>
        <w:t>Low sampling rate induces high correlation dimension on electroencephalograms from healthy subjects</w:t>
      </w:r>
      <w:r w:rsidR="00A424E1">
        <w:t>]</w:t>
      </w:r>
      <w:r w:rsidR="0033782F">
        <w:t>;</w:t>
      </w:r>
      <w:r w:rsidR="00A424E1">
        <w:t xml:space="preserve"> fMRIs on the other hand have a very low temporal resolution, 4hz, while their spatial resolution is incredibly high [</w:t>
      </w:r>
      <w:r w:rsidR="00A424E1" w:rsidRPr="00A424E1">
        <w:rPr>
          <w:color w:val="FF0000"/>
        </w:rPr>
        <w:t>Sampling Rate Effects on Resting State fMRI Metrics</w:t>
      </w:r>
      <w:r w:rsidR="00A424E1">
        <w:t xml:space="preserve">]. Even when comparing </w:t>
      </w:r>
      <w:r w:rsidR="00534D29">
        <w:t xml:space="preserve">with </w:t>
      </w:r>
      <w:r w:rsidR="00A424E1">
        <w:t>the same tech</w:t>
      </w:r>
      <w:r w:rsidR="00534D29">
        <w:t>nologies</w:t>
      </w:r>
      <w:r w:rsidR="00A424E1">
        <w:t xml:space="preserve"> different systems </w:t>
      </w:r>
      <w:r w:rsidR="00534D29">
        <w:t xml:space="preserve">can outperform </w:t>
      </w:r>
      <w:r w:rsidR="00A424E1">
        <w:t xml:space="preserve">one another, </w:t>
      </w:r>
      <w:r w:rsidR="005F3E4B">
        <w:t xml:space="preserve">the sensor </w:t>
      </w:r>
      <w:proofErr w:type="gramStart"/>
      <w:r w:rsidR="005F3E4B">
        <w:t>count</w:t>
      </w:r>
      <w:proofErr w:type="gramEnd"/>
      <w:r w:rsidR="005F3E4B">
        <w:t xml:space="preserve"> </w:t>
      </w:r>
      <w:r w:rsidR="00B62E9E">
        <w:t>and</w:t>
      </w:r>
      <w:r w:rsidR="005F3E4B">
        <w:t xml:space="preserve"> </w:t>
      </w:r>
      <w:r w:rsidR="00865F9A">
        <w:t xml:space="preserve">quality </w:t>
      </w:r>
      <w:r w:rsidR="00B62E9E">
        <w:t>of</w:t>
      </w:r>
      <w:r w:rsidR="00865F9A">
        <w:t xml:space="preserve"> conduction</w:t>
      </w:r>
      <w:r w:rsidR="00B62E9E">
        <w:t xml:space="preserve"> largely influences the </w:t>
      </w:r>
      <w:r w:rsidR="00534D29">
        <w:t>usage</w:t>
      </w:r>
      <w:r w:rsidR="00B62E9E">
        <w:t xml:space="preserve"> of </w:t>
      </w:r>
      <w:r w:rsidR="00534D29">
        <w:t>EEG</w:t>
      </w:r>
      <w:r w:rsidR="005F3E4B">
        <w:t xml:space="preserve">. </w:t>
      </w:r>
      <w:r w:rsidR="00534D29">
        <w:t xml:space="preserve">Its also worth considering the </w:t>
      </w:r>
      <w:r w:rsidR="005F3E4B">
        <w:t>satisf</w:t>
      </w:r>
      <w:r w:rsidR="00865F9A">
        <w:t>action</w:t>
      </w:r>
      <w:r w:rsidR="005F3E4B">
        <w:t xml:space="preserve"> </w:t>
      </w:r>
      <w:r w:rsidR="00534D29">
        <w:t>a player has when given a system. Due to the cumbersome nature of curtain EEG systems, player satisfaction may favour the less effective system</w:t>
      </w:r>
      <w:r w:rsidR="005F3E4B">
        <w:t xml:space="preserve"> [</w:t>
      </w:r>
      <w:r w:rsidR="005F3E4B" w:rsidRPr="00962C78">
        <w:rPr>
          <w:rStyle w:val="title-text"/>
          <w:color w:val="FF0000"/>
        </w:rPr>
        <w:t>Comparing interaction techniques for serious games through brain–computer interfaces: A user perception evaluation study</w:t>
      </w:r>
      <w:r w:rsidR="005F3E4B">
        <w:t xml:space="preserve">].  </w:t>
      </w:r>
    </w:p>
    <w:p w14:paraId="5EA36533" w14:textId="6F1DE4B9" w:rsidR="00F55222" w:rsidRDefault="00F44ED6" w:rsidP="00F55222">
      <w:r>
        <w:t xml:space="preserve">Another </w:t>
      </w:r>
      <w:r w:rsidR="004E6235">
        <w:t>use of these</w:t>
      </w:r>
      <w:r>
        <w:t xml:space="preserve"> technologies </w:t>
      </w:r>
      <w:r w:rsidR="004E6235">
        <w:t xml:space="preserve">in </w:t>
      </w:r>
      <w:r w:rsidR="00F16299">
        <w:t>the games industry</w:t>
      </w:r>
      <w:r>
        <w:t xml:space="preserve"> </w:t>
      </w:r>
      <w:r w:rsidR="004E6235">
        <w:t xml:space="preserve">could be inspired </w:t>
      </w:r>
      <w:r w:rsidR="00F16299">
        <w:t>by the technology behind</w:t>
      </w:r>
      <w:r>
        <w:t xml:space="preserve"> prosthetics</w:t>
      </w:r>
      <w:r w:rsidR="0040465E">
        <w:t>.</w:t>
      </w:r>
      <w:r>
        <w:t xml:space="preserve"> </w:t>
      </w:r>
      <w:r w:rsidR="0040465E">
        <w:t xml:space="preserve">Though individually EEG </w:t>
      </w:r>
      <w:r w:rsidR="00AF6275">
        <w:t>[</w:t>
      </w:r>
      <w:r w:rsidR="00AF6275" w:rsidRPr="00AF6275">
        <w:rPr>
          <w:color w:val="FF0000"/>
        </w:rPr>
        <w:t>EEG-based brain controlled prosthetic arm</w:t>
      </w:r>
      <w:r w:rsidR="00AF6275">
        <w:t xml:space="preserve">] </w:t>
      </w:r>
      <w:r w:rsidR="0040465E">
        <w:t xml:space="preserve">and EMG </w:t>
      </w:r>
      <w:r w:rsidR="00AF6275">
        <w:t>[</w:t>
      </w:r>
      <w:r w:rsidR="00AF6275" w:rsidRPr="00AF6275">
        <w:rPr>
          <w:color w:val="FF0000"/>
        </w:rPr>
        <w:t>The Development of Body-Powered Prosthetic Hand Controlled by EMG Signals Using DSP Processor with Virtual Prosthesis Implementation</w:t>
      </w:r>
      <w:r w:rsidR="00AF6275">
        <w:t xml:space="preserve">] </w:t>
      </w:r>
      <w:r w:rsidR="0040465E">
        <w:t xml:space="preserve">have both been used to control prosthetics, the use of a multi-modal system has been </w:t>
      </w:r>
      <w:r w:rsidR="00AF6275" w:rsidRPr="00AF6275">
        <w:t xml:space="preserve">demonstrated </w:t>
      </w:r>
      <w:r w:rsidR="0040465E">
        <w:t>to give greater results th</w:t>
      </w:r>
      <w:r w:rsidR="00280E4E">
        <w:t>a</w:t>
      </w:r>
      <w:r w:rsidR="0040465E">
        <w:t xml:space="preserve">n </w:t>
      </w:r>
      <w:r w:rsidR="00AF6275">
        <w:t>when used independently [</w:t>
      </w:r>
      <w:r w:rsidR="00AF6275" w:rsidRPr="00AF6275">
        <w:rPr>
          <w:color w:val="FF0000"/>
        </w:rPr>
        <w:t>Demonstration of a Semi-Autonomous Hybrid Brain–Machine Interface Using Human Intracranial EEG, Eye Tracking, and Computer Vision to Control a Robotic Upper Limb Prosthetic</w:t>
      </w:r>
      <w:r w:rsidR="00AF6275">
        <w:t xml:space="preserve">]. By taking </w:t>
      </w:r>
      <w:r w:rsidR="00865F9A">
        <w:t xml:space="preserve">the same </w:t>
      </w:r>
      <w:r w:rsidR="004E6235">
        <w:t>approaches</w:t>
      </w:r>
      <w:r w:rsidR="00865F9A">
        <w:t xml:space="preserve"> used to drive prosthetics and mapping them </w:t>
      </w:r>
      <w:r w:rsidR="004E6235">
        <w:t xml:space="preserve">instead </w:t>
      </w:r>
      <w:r w:rsidR="00865F9A">
        <w:t>to avatar rig</w:t>
      </w:r>
      <w:r w:rsidR="004E6235">
        <w:t>s</w:t>
      </w:r>
      <w:r w:rsidR="006C3475">
        <w:t xml:space="preserve"> (i.e. virtual limbs)</w:t>
      </w:r>
      <w:r w:rsidR="00865F9A">
        <w:t xml:space="preserve">, the control of </w:t>
      </w:r>
      <w:r w:rsidR="00F66A46">
        <w:t>animated character</w:t>
      </w:r>
      <w:r w:rsidR="004E6235">
        <w:t>s</w:t>
      </w:r>
      <w:r w:rsidR="00F66A46">
        <w:t xml:space="preserve"> </w:t>
      </w:r>
      <w:r w:rsidR="004E6235">
        <w:t>will</w:t>
      </w:r>
      <w:r w:rsidR="00F66A46">
        <w:t xml:space="preserve"> be </w:t>
      </w:r>
      <w:r w:rsidR="006C3475">
        <w:t xml:space="preserve">made </w:t>
      </w:r>
      <w:r w:rsidR="00F66A46">
        <w:t>possible.</w:t>
      </w:r>
      <w:r w:rsidR="009B74B5">
        <w:t xml:space="preserve"> [</w:t>
      </w:r>
      <w:r w:rsidR="009B74B5" w:rsidRPr="009B74B5">
        <w:rPr>
          <w:color w:val="FF0000"/>
        </w:rPr>
        <w:t>User training for machine learning controlled upper limb prostheses: a serious game approach</w:t>
      </w:r>
      <w:r w:rsidR="009B74B5">
        <w:t>]</w:t>
      </w:r>
      <w:r w:rsidR="00B00B64">
        <w:t>.</w:t>
      </w:r>
    </w:p>
    <w:p w14:paraId="5A68645C" w14:textId="77777777" w:rsidR="00F55222" w:rsidRDefault="00F55222">
      <w:r>
        <w:br w:type="page"/>
      </w:r>
    </w:p>
    <w:p w14:paraId="72015346" w14:textId="57CF5457" w:rsidR="00F771C9" w:rsidRDefault="00F771C9" w:rsidP="00F771C9">
      <w:pPr>
        <w:pStyle w:val="Heading1"/>
      </w:pPr>
      <w:r>
        <w:lastRenderedPageBreak/>
        <w:t>Aims and Objectives</w:t>
      </w:r>
      <w:r w:rsidR="004E2B8B">
        <w:t xml:space="preserve"> (</w:t>
      </w:r>
      <w:r w:rsidR="00BA2C4A" w:rsidRPr="0002447D">
        <w:rPr>
          <w:color w:val="FF0000"/>
        </w:rPr>
        <w:t>300</w:t>
      </w:r>
      <w:r w:rsidR="00CA1B30">
        <w:rPr>
          <w:color w:val="FF0000"/>
        </w:rPr>
        <w:t>: 3</w:t>
      </w:r>
      <w:r w:rsidR="00640AE0">
        <w:rPr>
          <w:color w:val="FF0000"/>
        </w:rPr>
        <w:t>50</w:t>
      </w:r>
      <w:r w:rsidR="004E2B8B">
        <w:t>)</w:t>
      </w:r>
    </w:p>
    <w:p w14:paraId="09CB3AB5" w14:textId="77777777" w:rsidR="00400C50" w:rsidRDefault="00400C50" w:rsidP="00F77A15"/>
    <w:p w14:paraId="640245EE" w14:textId="77777777" w:rsidR="00400C50" w:rsidRDefault="00400C50" w:rsidP="00F77A15"/>
    <w:p w14:paraId="5E5CAD62" w14:textId="77777777" w:rsidR="00400C50" w:rsidRDefault="00400C50" w:rsidP="00F77A15"/>
    <w:p w14:paraId="38E8E7B8" w14:textId="46419E24" w:rsidR="00AC3A23" w:rsidRDefault="00AC3A23" w:rsidP="00F77A15">
      <w:pPr>
        <w:rPr>
          <w:ins w:id="3" w:author="Fred Charles" w:date="2022-02-10T15:57:00Z"/>
        </w:rPr>
      </w:pPr>
      <w:ins w:id="4" w:author="Fred Charles" w:date="2022-02-10T15:58:00Z">
        <w:r>
          <w:t>Aims</w:t>
        </w:r>
      </w:ins>
      <w:ins w:id="5" w:author="Fred Charles" w:date="2022-02-10T16:01:00Z">
        <w:r>
          <w:t>:</w:t>
        </w:r>
      </w:ins>
    </w:p>
    <w:p w14:paraId="77F8CD08" w14:textId="5946EF3D" w:rsidR="00AC3A23" w:rsidRDefault="00AC3A23" w:rsidP="00AC3A23">
      <w:pPr>
        <w:pStyle w:val="ListParagraph"/>
        <w:numPr>
          <w:ilvl w:val="0"/>
          <w:numId w:val="13"/>
        </w:numPr>
        <w:rPr>
          <w:ins w:id="6" w:author="Fred Charles" w:date="2022-02-10T15:59:00Z"/>
        </w:rPr>
      </w:pPr>
      <w:ins w:id="7" w:author="Fred Charles" w:date="2022-02-10T15:59:00Z">
        <w:r>
          <w:t>Understanding multimodal interaction in the context of computer games</w:t>
        </w:r>
      </w:ins>
    </w:p>
    <w:p w14:paraId="1154E11D" w14:textId="706B1F6D" w:rsidR="00AC3A23" w:rsidRDefault="00AC3A23" w:rsidP="00AC3A23">
      <w:pPr>
        <w:pStyle w:val="ListParagraph"/>
        <w:numPr>
          <w:ilvl w:val="0"/>
          <w:numId w:val="13"/>
        </w:numPr>
        <w:rPr>
          <w:ins w:id="8" w:author="Fred Charles" w:date="2022-02-10T16:00:00Z"/>
        </w:rPr>
      </w:pPr>
      <w:ins w:id="9" w:author="Fred Charles" w:date="2022-02-10T15:59:00Z">
        <w:r>
          <w:t xml:space="preserve">How to </w:t>
        </w:r>
      </w:ins>
      <w:ins w:id="10" w:author="Fred Charles" w:date="2022-02-10T16:00:00Z">
        <w:r>
          <w:t xml:space="preserve">potentially </w:t>
        </w:r>
      </w:ins>
      <w:ins w:id="11" w:author="Fred Charles" w:date="2022-02-10T15:59:00Z">
        <w:r>
          <w:t xml:space="preserve">combine </w:t>
        </w:r>
      </w:ins>
      <w:ins w:id="12" w:author="Fred Charles" w:date="2022-02-10T16:00:00Z">
        <w:r>
          <w:t xml:space="preserve">physio- and neuro- input </w:t>
        </w:r>
      </w:ins>
      <w:ins w:id="13" w:author="Fred Charles" w:date="2022-02-10T15:59:00Z">
        <w:r>
          <w:t xml:space="preserve">modalities </w:t>
        </w:r>
      </w:ins>
    </w:p>
    <w:p w14:paraId="58A197C0" w14:textId="1FFC4579" w:rsidR="00AC3A23" w:rsidRDefault="00AC3A23">
      <w:pPr>
        <w:pStyle w:val="ListParagraph"/>
        <w:numPr>
          <w:ilvl w:val="0"/>
          <w:numId w:val="13"/>
        </w:numPr>
        <w:rPr>
          <w:ins w:id="14" w:author="Fred Charles" w:date="2022-02-10T15:58:00Z"/>
        </w:rPr>
        <w:pPrChange w:id="15" w:author="Fred Charles" w:date="2022-02-10T15:58:00Z">
          <w:pPr/>
        </w:pPrChange>
      </w:pPr>
      <w:ins w:id="16" w:author="Fred Charles" w:date="2022-02-10T16:00:00Z">
        <w:r>
          <w:t>Generating an effective game experience for players</w:t>
        </w:r>
      </w:ins>
      <w:ins w:id="17" w:author="Fred Charles" w:date="2022-02-10T16:01:00Z">
        <w:r>
          <w:t xml:space="preserve"> to interact with</w:t>
        </w:r>
      </w:ins>
    </w:p>
    <w:p w14:paraId="61F93B18" w14:textId="77777777" w:rsidR="00AC3A23" w:rsidRDefault="00AC3A23" w:rsidP="00F77A15">
      <w:pPr>
        <w:rPr>
          <w:ins w:id="18" w:author="Fred Charles" w:date="2022-02-10T16:01:00Z"/>
        </w:rPr>
      </w:pPr>
    </w:p>
    <w:p w14:paraId="7CEADE58" w14:textId="730F3B56" w:rsidR="00AC3A23" w:rsidRDefault="00AC3A23" w:rsidP="00F77A15">
      <w:pPr>
        <w:rPr>
          <w:ins w:id="19" w:author="Fred Charles" w:date="2022-02-10T16:01:00Z"/>
        </w:rPr>
      </w:pPr>
      <w:ins w:id="20" w:author="Fred Charles" w:date="2022-02-10T16:01:00Z">
        <w:r>
          <w:t>Objectives:</w:t>
        </w:r>
      </w:ins>
    </w:p>
    <w:p w14:paraId="2A6441F6" w14:textId="3A01A58D" w:rsidR="0099746E" w:rsidRDefault="0099746E" w:rsidP="0099746E">
      <w:pPr>
        <w:pStyle w:val="ListParagraph"/>
        <w:numPr>
          <w:ilvl w:val="0"/>
          <w:numId w:val="13"/>
        </w:numPr>
        <w:rPr>
          <w:ins w:id="21" w:author="Fred Charles" w:date="2022-02-10T16:02:00Z"/>
        </w:rPr>
      </w:pPr>
      <w:ins w:id="22" w:author="Fred Charles" w:date="2022-02-10T16:01:00Z">
        <w:r>
          <w:t xml:space="preserve">Investigating EEG, EMG and eye-tracking </w:t>
        </w:r>
      </w:ins>
      <w:ins w:id="23" w:author="Fred Charles" w:date="2022-02-10T16:02:00Z">
        <w:r>
          <w:t>technologies</w:t>
        </w:r>
      </w:ins>
    </w:p>
    <w:p w14:paraId="1E3475C1" w14:textId="77777777" w:rsidR="00883C9E" w:rsidRDefault="00883C9E" w:rsidP="0099746E">
      <w:pPr>
        <w:pStyle w:val="ListParagraph"/>
        <w:numPr>
          <w:ilvl w:val="0"/>
          <w:numId w:val="13"/>
        </w:numPr>
        <w:rPr>
          <w:ins w:id="24" w:author="Fred Charles" w:date="2022-02-10T16:03:00Z"/>
        </w:rPr>
      </w:pPr>
    </w:p>
    <w:p w14:paraId="6C38E4A4" w14:textId="6F7C70CE" w:rsidR="0099746E" w:rsidRDefault="00883C9E" w:rsidP="0099746E">
      <w:pPr>
        <w:pStyle w:val="ListParagraph"/>
        <w:numPr>
          <w:ilvl w:val="0"/>
          <w:numId w:val="13"/>
        </w:numPr>
        <w:rPr>
          <w:ins w:id="25" w:author="Fred Charles" w:date="2022-02-10T16:03:00Z"/>
        </w:rPr>
      </w:pPr>
      <w:ins w:id="26" w:author="Fred Charles" w:date="2022-02-10T16:02:00Z">
        <w:r>
          <w:t>Generate ML solution to translate input data</w:t>
        </w:r>
      </w:ins>
    </w:p>
    <w:p w14:paraId="14007411" w14:textId="77777777" w:rsidR="00883C9E" w:rsidRDefault="00883C9E" w:rsidP="0099746E">
      <w:pPr>
        <w:pStyle w:val="ListParagraph"/>
        <w:numPr>
          <w:ilvl w:val="0"/>
          <w:numId w:val="13"/>
        </w:numPr>
        <w:rPr>
          <w:ins w:id="27" w:author="Fred Charles" w:date="2022-02-10T16:02:00Z"/>
        </w:rPr>
      </w:pPr>
    </w:p>
    <w:p w14:paraId="1656EE71" w14:textId="1C0EC018" w:rsidR="00883C9E" w:rsidRDefault="00883C9E" w:rsidP="0099746E">
      <w:pPr>
        <w:pStyle w:val="ListParagraph"/>
        <w:numPr>
          <w:ilvl w:val="0"/>
          <w:numId w:val="13"/>
        </w:numPr>
        <w:rPr>
          <w:ins w:id="28" w:author="Fred Charles" w:date="2022-02-10T16:03:00Z"/>
        </w:rPr>
      </w:pPr>
      <w:ins w:id="29" w:author="Fred Charles" w:date="2022-02-10T16:03:00Z">
        <w:r>
          <w:t>Evaluation of solution through user evaluation</w:t>
        </w:r>
      </w:ins>
    </w:p>
    <w:p w14:paraId="7CEC2A63" w14:textId="77777777" w:rsidR="00883C9E" w:rsidRDefault="00883C9E" w:rsidP="00883C9E">
      <w:pPr>
        <w:rPr>
          <w:ins w:id="30" w:author="Fred Charles" w:date="2022-02-10T16:01:00Z"/>
        </w:rPr>
      </w:pPr>
    </w:p>
    <w:p w14:paraId="0DF5FFAC" w14:textId="2256F467" w:rsidR="00F77A15" w:rsidRDefault="001D07BC" w:rsidP="00F77A15">
      <w:r>
        <w:t>This proposition puts forth the formation of a singular multi-modal system</w:t>
      </w:r>
      <w:r w:rsidR="002C356C">
        <w:t xml:space="preserve"> covering:</w:t>
      </w:r>
      <w:r>
        <w:t xml:space="preserve"> the reading of multi-</w:t>
      </w:r>
      <w:r w:rsidR="00307E30">
        <w:t>modal input</w:t>
      </w:r>
      <w:r>
        <w:t xml:space="preserve"> data</w:t>
      </w:r>
      <w:r w:rsidR="00640AE0">
        <w:t>,</w:t>
      </w:r>
      <w:r>
        <w:t xml:space="preserve"> </w:t>
      </w:r>
      <w:r w:rsidR="00640AE0">
        <w:t xml:space="preserve">including but not limited to </w:t>
      </w:r>
      <w:r>
        <w:t xml:space="preserve">EEG, </w:t>
      </w:r>
      <w:r w:rsidR="00307E30">
        <w:t>EMG,</w:t>
      </w:r>
      <w:r>
        <w:t xml:space="preserve"> and eye tracking device</w:t>
      </w:r>
      <w:r w:rsidR="00C97F25">
        <w:t>s</w:t>
      </w:r>
      <w:r w:rsidR="002C356C">
        <w:t>;</w:t>
      </w:r>
      <w:r w:rsidR="00307E30">
        <w:t xml:space="preserve"> </w:t>
      </w:r>
      <w:r w:rsidR="00C97F25">
        <w:t>cleaning up</w:t>
      </w:r>
      <w:r w:rsidR="00640AE0">
        <w:t xml:space="preserve"> these signals</w:t>
      </w:r>
      <w:r w:rsidR="002C356C">
        <w:t>;</w:t>
      </w:r>
      <w:r w:rsidR="00C97F25">
        <w:t xml:space="preserve"> </w:t>
      </w:r>
      <w:r w:rsidR="00307E30">
        <w:t>translating th</w:t>
      </w:r>
      <w:r w:rsidR="00640AE0">
        <w:t>e</w:t>
      </w:r>
      <w:r w:rsidR="00307E30">
        <w:t xml:space="preserve"> data using machine learning</w:t>
      </w:r>
      <w:r w:rsidR="002C356C">
        <w:t>;</w:t>
      </w:r>
      <w:r w:rsidR="00307E30">
        <w:t xml:space="preserve"> and returning a </w:t>
      </w:r>
      <w:r w:rsidR="00D408D7">
        <w:t>meaningful output, to be used within a game</w:t>
      </w:r>
      <w:r w:rsidR="00307E30">
        <w:t xml:space="preserve">. </w:t>
      </w:r>
      <w:r>
        <w:t xml:space="preserve"> </w:t>
      </w:r>
    </w:p>
    <w:p w14:paraId="0202C11F" w14:textId="797A596D" w:rsidR="00F77A15" w:rsidRDefault="00B6786A" w:rsidP="00F771C9">
      <w:r>
        <w:t xml:space="preserve">To </w:t>
      </w:r>
      <w:r w:rsidR="006C4DA4">
        <w:t>accomplish</w:t>
      </w:r>
      <w:r>
        <w:t xml:space="preserve"> this</w:t>
      </w:r>
      <w:r w:rsidR="006C4DA4">
        <w:t>,</w:t>
      </w:r>
      <w:r>
        <w:t xml:space="preserve"> an exploration </w:t>
      </w:r>
      <w:r w:rsidR="006C4DA4">
        <w:t xml:space="preserve">into how </w:t>
      </w:r>
      <w:r w:rsidR="00444526">
        <w:t xml:space="preserve">video </w:t>
      </w:r>
      <w:r w:rsidR="006C4DA4">
        <w:t>games are current</w:t>
      </w:r>
      <w:r w:rsidR="00444526">
        <w:t>ly being used in bio-physical research</w:t>
      </w:r>
      <w:r w:rsidR="006C4DA4">
        <w:t xml:space="preserve"> will be conducted. </w:t>
      </w:r>
      <w:r w:rsidR="00D47479">
        <w:t>By e</w:t>
      </w:r>
      <w:r w:rsidR="00444526">
        <w:t xml:space="preserve">xamining these techniques </w:t>
      </w:r>
      <w:r w:rsidR="00C97F25">
        <w:t>and</w:t>
      </w:r>
      <w:r w:rsidR="00BB0DD6">
        <w:t xml:space="preserve"> synchronous</w:t>
      </w:r>
      <w:r w:rsidR="00C97F25">
        <w:t>ly</w:t>
      </w:r>
      <w:r w:rsidR="00BB0DD6">
        <w:t xml:space="preserve"> tracking</w:t>
      </w:r>
      <w:r w:rsidR="00C97F25">
        <w:t xml:space="preserve"> all signals from</w:t>
      </w:r>
      <w:r w:rsidR="00BB0DD6">
        <w:t xml:space="preserve"> across devices</w:t>
      </w:r>
      <w:r w:rsidR="00D47479">
        <w:t xml:space="preserve">, the aim is to have access to multiple streams of data all describing the same events but from the context of </w:t>
      </w:r>
      <w:del w:id="31" w:author="Fred Charles" w:date="2022-02-10T16:04:00Z">
        <w:r w:rsidR="00D47479" w:rsidDel="00883C9E">
          <w:delText xml:space="preserve">a </w:delText>
        </w:r>
      </w:del>
      <w:r w:rsidR="00D47479">
        <w:t xml:space="preserve">different </w:t>
      </w:r>
      <w:r w:rsidR="005B5A1A">
        <w:t>modalities</w:t>
      </w:r>
      <w:r w:rsidR="00BB0DD6">
        <w:t xml:space="preserve">.  </w:t>
      </w:r>
    </w:p>
    <w:p w14:paraId="45C8F13E" w14:textId="6347AF1E" w:rsidR="00B2625C" w:rsidRDefault="002F2F42" w:rsidP="00ED3133">
      <w:r>
        <w:t>The system will then be developed to</w:t>
      </w:r>
      <w:r w:rsidR="006327DC">
        <w:t xml:space="preserve"> </w:t>
      </w:r>
      <w:del w:id="32" w:author="Fred Charles" w:date="2022-02-10T16:04:00Z">
        <w:r w:rsidR="006327DC" w:rsidDel="00883C9E">
          <w:delText xml:space="preserve">clean and </w:delText>
        </w:r>
        <w:r w:rsidDel="00883C9E">
          <w:delText>translate</w:delText>
        </w:r>
      </w:del>
      <w:ins w:id="33" w:author="Fred Charles" w:date="2022-02-10T16:04:00Z">
        <w:r w:rsidR="00883C9E">
          <w:t>process</w:t>
        </w:r>
      </w:ins>
      <w:r>
        <w:t xml:space="preserve"> these data streams</w:t>
      </w:r>
      <w:r w:rsidR="006327DC">
        <w:t xml:space="preserve"> </w:t>
      </w:r>
      <w:r>
        <w:t xml:space="preserve">to allow for the calculation of a </w:t>
      </w:r>
      <w:commentRangeStart w:id="34"/>
      <w:r>
        <w:t>user’s intent</w:t>
      </w:r>
      <w:commentRangeEnd w:id="34"/>
      <w:r w:rsidR="00883C9E">
        <w:rPr>
          <w:rStyle w:val="CommentReference"/>
        </w:rPr>
        <w:commentReference w:id="34"/>
      </w:r>
      <w:r>
        <w:t xml:space="preserve">. </w:t>
      </w:r>
      <w:r w:rsidR="006327DC">
        <w:t xml:space="preserve">The cleaning of these signals </w:t>
      </w:r>
      <w:r w:rsidR="00256B4B">
        <w:t>will need to</w:t>
      </w:r>
      <w:r w:rsidR="006327DC">
        <w:t xml:space="preserve"> be done to avoid external stimuli from influencing the recorded data</w:t>
      </w:r>
      <w:r w:rsidR="00925ADF">
        <w:t>, an example being the noise generated from powerlines,</w:t>
      </w:r>
      <w:r w:rsidR="006327DC">
        <w:t xml:space="preserve"> causing erroneous results</w:t>
      </w:r>
      <w:r w:rsidR="00925ADF">
        <w:t>.</w:t>
      </w:r>
      <w:r w:rsidR="006327DC">
        <w:t xml:space="preserve"> Following </w:t>
      </w:r>
      <w:r w:rsidR="00DC6C56">
        <w:t>this</w:t>
      </w:r>
      <w:r w:rsidR="00256B4B">
        <w:t xml:space="preserve">, </w:t>
      </w:r>
      <w:r w:rsidR="00DC6C56">
        <w:t>neural network</w:t>
      </w:r>
      <w:r w:rsidR="00256B4B">
        <w:t>s</w:t>
      </w:r>
      <w:r w:rsidR="00DC6C56">
        <w:t xml:space="preserve"> will be used for the analysis of</w:t>
      </w:r>
      <w:r w:rsidR="00256B4B">
        <w:t xml:space="preserve"> the</w:t>
      </w:r>
      <w:r w:rsidR="00DC6C56">
        <w:t xml:space="preserve"> input data, t</w:t>
      </w:r>
      <w:r w:rsidR="006327DC">
        <w:t>he</w:t>
      </w:r>
      <w:r>
        <w:t xml:space="preserve">se algorithms will be trained using </w:t>
      </w:r>
      <w:r w:rsidR="00B66FEC">
        <w:t>motor imagery data</w:t>
      </w:r>
      <w:r w:rsidR="00DC6C56">
        <w:t xml:space="preserve"> generated from</w:t>
      </w:r>
      <w:r w:rsidR="00B66FEC">
        <w:t xml:space="preserve"> users imagin</w:t>
      </w:r>
      <w:r w:rsidR="00DD575D">
        <w:t>ing</w:t>
      </w:r>
      <w:r w:rsidR="00B66FEC">
        <w:t xml:space="preserve"> </w:t>
      </w:r>
      <w:r w:rsidR="00DC6C56">
        <w:t xml:space="preserve">specified </w:t>
      </w:r>
      <w:r w:rsidR="00B66FEC">
        <w:t>actions</w:t>
      </w:r>
      <w:r w:rsidR="00DA32D5">
        <w:t xml:space="preserve">, and </w:t>
      </w:r>
      <w:r w:rsidR="00DD575D">
        <w:t xml:space="preserve">the </w:t>
      </w:r>
      <w:r w:rsidR="00DA32D5">
        <w:t xml:space="preserve">myoelectric data </w:t>
      </w:r>
      <w:r w:rsidR="00DD575D">
        <w:t>resulting from</w:t>
      </w:r>
      <w:r w:rsidR="00DA32D5">
        <w:t xml:space="preserve"> performing movements</w:t>
      </w:r>
      <w:r w:rsidR="00B66FEC">
        <w:t xml:space="preserve">. </w:t>
      </w:r>
      <w:r w:rsidR="00E75259">
        <w:t>Using this</w:t>
      </w:r>
      <w:r>
        <w:t>,</w:t>
      </w:r>
      <w:r w:rsidR="00E75259">
        <w:t xml:space="preserve"> </w:t>
      </w:r>
      <w:r w:rsidR="00DD575D">
        <w:t xml:space="preserve">game </w:t>
      </w:r>
      <w:r w:rsidR="00E75259">
        <w:t xml:space="preserve">prototypes </w:t>
      </w:r>
      <w:r w:rsidR="00DD575D">
        <w:t>demonstrating</w:t>
      </w:r>
      <w:r w:rsidR="00E75259">
        <w:t xml:space="preserve"> different mechanics will be developed</w:t>
      </w:r>
      <w:r>
        <w:t>.</w:t>
      </w:r>
      <w:r w:rsidR="00E75259">
        <w:t xml:space="preserve"> </w:t>
      </w:r>
      <w:r>
        <w:t xml:space="preserve">Each attempting to </w:t>
      </w:r>
      <w:r w:rsidR="00F55222">
        <w:t>push the system</w:t>
      </w:r>
      <w:r>
        <w:t xml:space="preserve"> </w:t>
      </w:r>
      <w:r w:rsidR="00B66FEC">
        <w:t>to perform different tasks.</w:t>
      </w:r>
    </w:p>
    <w:p w14:paraId="61B2E560" w14:textId="77777777" w:rsidR="0046339E" w:rsidRDefault="0046339E" w:rsidP="00ED3133"/>
    <w:p w14:paraId="01DCC205" w14:textId="2A7AD84E" w:rsidR="00B66FEC" w:rsidRPr="005639BE" w:rsidRDefault="00B66FEC" w:rsidP="00B66FEC">
      <w:pPr>
        <w:pStyle w:val="Heading2"/>
        <w:rPr>
          <w:highlight w:val="yellow"/>
          <w:rPrChange w:id="35" w:author="Fred Charles" w:date="2022-02-10T16:08:00Z">
            <w:rPr/>
          </w:rPrChange>
        </w:rPr>
      </w:pPr>
      <w:r w:rsidRPr="005639BE">
        <w:rPr>
          <w:highlight w:val="yellow"/>
          <w:rPrChange w:id="36" w:author="Fred Charles" w:date="2022-02-10T16:08:00Z">
            <w:rPr/>
          </w:rPrChange>
        </w:rPr>
        <w:t>Player Avatar Control</w:t>
      </w:r>
    </w:p>
    <w:p w14:paraId="2DABFFEB" w14:textId="7245621B" w:rsidR="00B2625C" w:rsidRDefault="00B66FEC" w:rsidP="008D41B5">
      <w:r w:rsidRPr="005639BE">
        <w:rPr>
          <w:highlight w:val="yellow"/>
          <w:rPrChange w:id="37" w:author="Fred Charles" w:date="2022-02-10T16:08:00Z">
            <w:rPr/>
          </w:rPrChange>
        </w:rPr>
        <w:t xml:space="preserve">Using motor imagery data recorded from </w:t>
      </w:r>
      <w:r w:rsidR="00ED3133" w:rsidRPr="005639BE">
        <w:rPr>
          <w:highlight w:val="yellow"/>
          <w:rPrChange w:id="38" w:author="Fred Charles" w:date="2022-02-10T16:08:00Z">
            <w:rPr/>
          </w:rPrChange>
        </w:rPr>
        <w:t xml:space="preserve">the </w:t>
      </w:r>
      <w:r w:rsidRPr="005639BE">
        <w:rPr>
          <w:highlight w:val="yellow"/>
          <w:rPrChange w:id="39" w:author="Fred Charles" w:date="2022-02-10T16:08:00Z">
            <w:rPr/>
          </w:rPrChange>
        </w:rPr>
        <w:t>users imaging movements</w:t>
      </w:r>
      <w:r w:rsidR="00DD575D" w:rsidRPr="005639BE">
        <w:rPr>
          <w:highlight w:val="yellow"/>
          <w:rPrChange w:id="40" w:author="Fred Charles" w:date="2022-02-10T16:08:00Z">
            <w:rPr/>
          </w:rPrChange>
        </w:rPr>
        <w:t>, eye-tracking data</w:t>
      </w:r>
      <w:r w:rsidR="00ED3133" w:rsidRPr="005639BE">
        <w:rPr>
          <w:highlight w:val="yellow"/>
          <w:rPrChange w:id="41" w:author="Fred Charles" w:date="2022-02-10T16:08:00Z">
            <w:rPr/>
          </w:rPrChange>
        </w:rPr>
        <w:t>, and the EMG data</w:t>
      </w:r>
      <w:r w:rsidRPr="005639BE">
        <w:rPr>
          <w:highlight w:val="yellow"/>
          <w:rPrChange w:id="42" w:author="Fred Charles" w:date="2022-02-10T16:08:00Z">
            <w:rPr/>
          </w:rPrChange>
        </w:rPr>
        <w:t xml:space="preserve"> </w:t>
      </w:r>
      <w:r w:rsidR="00245A1A" w:rsidRPr="005639BE">
        <w:rPr>
          <w:highlight w:val="yellow"/>
          <w:rPrChange w:id="43" w:author="Fred Charles" w:date="2022-02-10T16:08:00Z">
            <w:rPr/>
          </w:rPrChange>
        </w:rPr>
        <w:t>from</w:t>
      </w:r>
      <w:r w:rsidRPr="005639BE">
        <w:rPr>
          <w:highlight w:val="yellow"/>
          <w:rPrChange w:id="44" w:author="Fred Charles" w:date="2022-02-10T16:08:00Z">
            <w:rPr/>
          </w:rPrChange>
        </w:rPr>
        <w:t xml:space="preserve"> </w:t>
      </w:r>
      <w:r w:rsidR="00ED3133" w:rsidRPr="005639BE">
        <w:rPr>
          <w:highlight w:val="yellow"/>
          <w:rPrChange w:id="45" w:author="Fred Charles" w:date="2022-02-10T16:08:00Z">
            <w:rPr/>
          </w:rPrChange>
        </w:rPr>
        <w:t>them trying to mimic the movements of an</w:t>
      </w:r>
      <w:r w:rsidR="00DD575D" w:rsidRPr="005639BE">
        <w:rPr>
          <w:highlight w:val="yellow"/>
          <w:rPrChange w:id="46" w:author="Fred Charles" w:date="2022-02-10T16:08:00Z">
            <w:rPr/>
          </w:rPrChange>
        </w:rPr>
        <w:t xml:space="preserve"> animated</w:t>
      </w:r>
      <w:r w:rsidR="00ED3133" w:rsidRPr="005639BE">
        <w:rPr>
          <w:highlight w:val="yellow"/>
          <w:rPrChange w:id="47" w:author="Fred Charles" w:date="2022-02-10T16:08:00Z">
            <w:rPr/>
          </w:rPrChange>
        </w:rPr>
        <w:t xml:space="preserve"> avatar</w:t>
      </w:r>
      <w:r w:rsidRPr="005639BE">
        <w:rPr>
          <w:highlight w:val="yellow"/>
          <w:rPrChange w:id="48" w:author="Fred Charles" w:date="2022-02-10T16:08:00Z">
            <w:rPr/>
          </w:rPrChange>
        </w:rPr>
        <w:t xml:space="preserve">, </w:t>
      </w:r>
      <w:r w:rsidR="00ED3133" w:rsidRPr="005639BE">
        <w:rPr>
          <w:highlight w:val="yellow"/>
          <w:rPrChange w:id="49" w:author="Fred Charles" w:date="2022-02-10T16:08:00Z">
            <w:rPr/>
          </w:rPrChange>
        </w:rPr>
        <w:t xml:space="preserve">the </w:t>
      </w:r>
      <w:r w:rsidR="00245A1A" w:rsidRPr="005639BE">
        <w:rPr>
          <w:highlight w:val="yellow"/>
          <w:rPrChange w:id="50" w:author="Fred Charles" w:date="2022-02-10T16:08:00Z">
            <w:rPr/>
          </w:rPrChange>
        </w:rPr>
        <w:t>intent</w:t>
      </w:r>
      <w:r w:rsidR="00ED3133" w:rsidRPr="005639BE">
        <w:rPr>
          <w:highlight w:val="yellow"/>
          <w:rPrChange w:id="51" w:author="Fred Charles" w:date="2022-02-10T16:08:00Z">
            <w:rPr/>
          </w:rPrChange>
        </w:rPr>
        <w:t xml:space="preserve"> will be to train the system to allow for the </w:t>
      </w:r>
      <w:r w:rsidR="00296BC8" w:rsidRPr="005639BE">
        <w:rPr>
          <w:highlight w:val="yellow"/>
          <w:rPrChange w:id="52" w:author="Fred Charles" w:date="2022-02-10T16:08:00Z">
            <w:rPr/>
          </w:rPrChange>
        </w:rPr>
        <w:t>motion of in game avatar rig</w:t>
      </w:r>
      <w:r w:rsidR="00D73AC4" w:rsidRPr="005639BE">
        <w:rPr>
          <w:highlight w:val="yellow"/>
          <w:rPrChange w:id="53" w:author="Fred Charles" w:date="2022-02-10T16:08:00Z">
            <w:rPr/>
          </w:rPrChange>
        </w:rPr>
        <w:t>s.</w:t>
      </w:r>
      <w:r w:rsidR="00D73AC4">
        <w:t xml:space="preserve"> </w:t>
      </w:r>
    </w:p>
    <w:p w14:paraId="63F0F707" w14:textId="77777777" w:rsidR="00156014" w:rsidRPr="005639BE" w:rsidRDefault="00B66FEC" w:rsidP="00156014">
      <w:pPr>
        <w:pStyle w:val="Heading2"/>
        <w:rPr>
          <w:highlight w:val="yellow"/>
          <w:rPrChange w:id="54" w:author="Fred Charles" w:date="2022-02-10T16:08:00Z">
            <w:rPr/>
          </w:rPrChange>
        </w:rPr>
      </w:pPr>
      <w:r w:rsidRPr="005639BE">
        <w:rPr>
          <w:highlight w:val="yellow"/>
          <w:rPrChange w:id="55" w:author="Fred Charles" w:date="2022-02-10T16:08:00Z">
            <w:rPr/>
          </w:rPrChange>
        </w:rPr>
        <w:lastRenderedPageBreak/>
        <w:t>Adaptive Game Worlds</w:t>
      </w:r>
    </w:p>
    <w:p w14:paraId="2E41BA2F" w14:textId="23DC99C2" w:rsidR="00156014" w:rsidRDefault="00156014" w:rsidP="00156014">
      <w:r w:rsidRPr="005639BE">
        <w:rPr>
          <w:highlight w:val="yellow"/>
          <w:rPrChange w:id="56" w:author="Fred Charles" w:date="2022-02-10T16:08:00Z">
            <w:rPr/>
          </w:rPrChange>
        </w:rPr>
        <w:t>The final interaction that this system could potentially allow is adaptive difficulty, changing how the game plays based on player stress or enjoyment to affect the difficulty of game worlds.</w:t>
      </w:r>
      <w:r>
        <w:t xml:space="preserve"> </w:t>
      </w:r>
    </w:p>
    <w:p w14:paraId="243C42FB" w14:textId="77777777" w:rsidR="0046339E" w:rsidRDefault="0046339E">
      <w:pPr>
        <w:rPr>
          <w:rFonts w:ascii="Agency FB" w:eastAsiaTheme="majorEastAsia" w:hAnsi="Agency FB" w:cstheme="majorBidi"/>
          <w:color w:val="000000" w:themeColor="text1"/>
          <w:sz w:val="48"/>
          <w:szCs w:val="32"/>
        </w:rPr>
      </w:pPr>
      <w:r>
        <w:br w:type="page"/>
      </w:r>
    </w:p>
    <w:p w14:paraId="780ECF7C" w14:textId="43A58A3E" w:rsidR="00F771C9" w:rsidRDefault="00F771C9" w:rsidP="00F771C9">
      <w:pPr>
        <w:pStyle w:val="Heading1"/>
      </w:pPr>
      <w:r>
        <w:lastRenderedPageBreak/>
        <w:t>Methodology</w:t>
      </w:r>
      <w:r w:rsidR="00BA2C4A">
        <w:t xml:space="preserve"> (</w:t>
      </w:r>
      <w:r w:rsidR="00BA2C4A" w:rsidRPr="0002447D">
        <w:rPr>
          <w:color w:val="FF0000"/>
        </w:rPr>
        <w:t>300</w:t>
      </w:r>
      <w:r w:rsidR="00B70F53">
        <w:rPr>
          <w:color w:val="FF0000"/>
        </w:rPr>
        <w:t>: 314</w:t>
      </w:r>
      <w:r w:rsidR="00BA2C4A">
        <w:t>)</w:t>
      </w:r>
    </w:p>
    <w:p w14:paraId="14C88904" w14:textId="773A03ED" w:rsidR="00492B90" w:rsidRDefault="00AB3462" w:rsidP="00492B90">
      <w:r>
        <w:t>The system proposed will be written</w:t>
      </w:r>
      <w:r w:rsidR="007E00E4">
        <w:t xml:space="preserve"> in C#,</w:t>
      </w:r>
      <w:r>
        <w:t xml:space="preserve"> inside of the game engine Unity 3D. The aim will be to have the system run on portable VR devices. </w:t>
      </w:r>
      <w:r w:rsidR="007E00E4">
        <w:t>Two headsets of interest include the</w:t>
      </w:r>
      <w:r>
        <w:t xml:space="preserve"> HTC </w:t>
      </w:r>
      <w:proofErr w:type="spellStart"/>
      <w:r>
        <w:t>Vive</w:t>
      </w:r>
      <w:proofErr w:type="spellEnd"/>
      <w:r>
        <w:t xml:space="preserve"> Pro Eye, and the Pico Neo Eye</w:t>
      </w:r>
      <w:r w:rsidR="007E00E4">
        <w:t>, b</w:t>
      </w:r>
      <w:r w:rsidR="000C487D">
        <w:t>oth</w:t>
      </w:r>
      <w:r>
        <w:t xml:space="preserve"> </w:t>
      </w:r>
      <w:r w:rsidR="007E00E4">
        <w:t>supporting</w:t>
      </w:r>
      <w:r>
        <w:t xml:space="preserve"> built in eye tracking </w:t>
      </w:r>
      <w:r w:rsidR="000C487D">
        <w:t>system and</w:t>
      </w:r>
      <w:r>
        <w:t xml:space="preserve"> </w:t>
      </w:r>
      <w:r w:rsidR="007E00E4">
        <w:t>allow</w:t>
      </w:r>
      <w:r>
        <w:t xml:space="preserve"> </w:t>
      </w:r>
      <w:r w:rsidR="000C487D">
        <w:t>the option of including the different modalities of EEG and EMG</w:t>
      </w:r>
      <w:r w:rsidR="007E00E4">
        <w:t>.</w:t>
      </w:r>
      <w:r w:rsidR="0011707C">
        <w:t xml:space="preserve"> To </w:t>
      </w:r>
      <w:r w:rsidR="002C1239">
        <w:t>read these signals from each device, the use of the Lab Streaming Layer (LSL) will be used, due to its built-</w:t>
      </w:r>
      <w:r w:rsidR="009D41BD">
        <w:t>i</w:t>
      </w:r>
      <w:r w:rsidR="002C1239">
        <w:t>n</w:t>
      </w:r>
      <w:r w:rsidR="009D41BD">
        <w:t xml:space="preserve"> time-synchronisation and</w:t>
      </w:r>
      <w:r w:rsidR="002C1239">
        <w:t xml:space="preserve"> networking</w:t>
      </w:r>
      <w:r w:rsidR="009D41BD">
        <w:t xml:space="preserve"> </w:t>
      </w:r>
      <w:r w:rsidR="002C1239">
        <w:t>features.</w:t>
      </w:r>
    </w:p>
    <w:p w14:paraId="7B36013E" w14:textId="75B568A9" w:rsidR="000C487D" w:rsidRDefault="007F57CD" w:rsidP="00492B90">
      <w:r>
        <w:t>During the testing phases, a</w:t>
      </w:r>
      <w:r w:rsidR="007E00E4">
        <w:t xml:space="preserve"> technician will be </w:t>
      </w:r>
      <w:r>
        <w:t>required</w:t>
      </w:r>
      <w:r w:rsidR="007E00E4">
        <w:t xml:space="preserve"> to </w:t>
      </w:r>
      <w:r>
        <w:t>help</w:t>
      </w:r>
      <w:r w:rsidR="007E00E4">
        <w:t xml:space="preserve"> the players </w:t>
      </w:r>
      <w:r>
        <w:t>in</w:t>
      </w:r>
      <w:r w:rsidR="007E00E4">
        <w:t>to</w:t>
      </w:r>
      <w:r>
        <w:t xml:space="preserve"> the equipment. When setting up the EEG, the participants head will need to</w:t>
      </w:r>
      <w:r w:rsidR="00155D35">
        <w:t xml:space="preserve"> be</w:t>
      </w:r>
      <w:r>
        <w:t xml:space="preserve"> clean</w:t>
      </w:r>
      <w:r w:rsidR="00155D35">
        <w:t>ed</w:t>
      </w:r>
      <w:r>
        <w:t xml:space="preserve">, measurements will </w:t>
      </w:r>
      <w:r w:rsidR="00155D35">
        <w:t xml:space="preserve">then be </w:t>
      </w:r>
      <w:r>
        <w:t>taken</w:t>
      </w:r>
      <w:r w:rsidR="00155D35">
        <w:t xml:space="preserve"> of the skull</w:t>
      </w:r>
      <w:r>
        <w:t xml:space="preserve">, and the electrodes will be placed across there scalp. If using a wet EEG system, conductive gel will also </w:t>
      </w:r>
      <w:r w:rsidR="008E3E9C">
        <w:t xml:space="preserve">be </w:t>
      </w:r>
      <w:r>
        <w:t>need</w:t>
      </w:r>
      <w:r w:rsidR="008E3E9C">
        <w:t>ed, this will be</w:t>
      </w:r>
      <w:r>
        <w:t xml:space="preserve"> injected </w:t>
      </w:r>
      <w:r w:rsidR="008E3E9C">
        <w:t xml:space="preserve">around the sensors </w:t>
      </w:r>
      <w:r>
        <w:t>using a blunt syringe boost the conduction.</w:t>
      </w:r>
      <w:r w:rsidR="0011707C">
        <w:t xml:space="preserve"> Each sensor will need to be </w:t>
      </w:r>
      <w:r w:rsidR="007E2DDD">
        <w:t>connected</w:t>
      </w:r>
      <w:r w:rsidR="00155D35">
        <w:t xml:space="preserve"> into</w:t>
      </w:r>
      <w:r w:rsidR="0011707C">
        <w:t xml:space="preserve"> an amplifier, this will clean</w:t>
      </w:r>
      <w:r w:rsidR="00155D35">
        <w:t xml:space="preserve"> each</w:t>
      </w:r>
      <w:r w:rsidR="0011707C">
        <w:t xml:space="preserve"> signal of unwanted noise and convert the inputted </w:t>
      </w:r>
      <w:r w:rsidR="00155D35">
        <w:t xml:space="preserve">signal from </w:t>
      </w:r>
      <w:r w:rsidR="0011707C">
        <w:t xml:space="preserve">analogue </w:t>
      </w:r>
      <w:r w:rsidR="00155D35">
        <w:t>to</w:t>
      </w:r>
      <w:r w:rsidR="0011707C">
        <w:t xml:space="preserve"> </w:t>
      </w:r>
      <w:r w:rsidR="0099125A">
        <w:t>digital, from here they can then be passed in over an LSL stream and read into the program.</w:t>
      </w:r>
    </w:p>
    <w:p w14:paraId="2A127EAA" w14:textId="322D6FBB" w:rsidR="00492B90" w:rsidRDefault="0011707C" w:rsidP="00492B90">
      <w:r>
        <w:t xml:space="preserve">Setting up the EMG will require either the connection of </w:t>
      </w:r>
      <w:proofErr w:type="spellStart"/>
      <w:r>
        <w:t>emteqPRO</w:t>
      </w:r>
      <w:proofErr w:type="spellEnd"/>
      <w:r>
        <w:t xml:space="preserve"> </w:t>
      </w:r>
      <w:r w:rsidR="0099125A">
        <w:t xml:space="preserve">to the </w:t>
      </w:r>
      <w:proofErr w:type="spellStart"/>
      <w:r w:rsidR="0099125A">
        <w:t>Vive</w:t>
      </w:r>
      <w:proofErr w:type="spellEnd"/>
      <w:r w:rsidR="0099125A">
        <w:t xml:space="preserve"> Pro Eye for facial EMG</w:t>
      </w:r>
      <w:r>
        <w:t xml:space="preserve">, or the attachment of </w:t>
      </w:r>
      <w:proofErr w:type="spellStart"/>
      <w:r>
        <w:t>EmotiBit</w:t>
      </w:r>
      <w:proofErr w:type="spellEnd"/>
      <w:r>
        <w:t xml:space="preserve"> sensors </w:t>
      </w:r>
      <w:r w:rsidR="0099125A">
        <w:t>to</w:t>
      </w:r>
      <w:r>
        <w:t xml:space="preserve"> the </w:t>
      </w:r>
      <w:r w:rsidR="0099125A">
        <w:t xml:space="preserve">skin above the </w:t>
      </w:r>
      <w:r>
        <w:t>muscles of the participants. These sensors have in built amplifiers, so will be able to be read directly into an LSL stream.</w:t>
      </w:r>
    </w:p>
    <w:p w14:paraId="14242E34" w14:textId="7F1451F2" w:rsidR="00F004D6" w:rsidRDefault="00F004D6" w:rsidP="00492B90">
      <w:r>
        <w:t xml:space="preserve">For the system to be successful it will need to be able to translate its input data into viable outputs, for this machine learning will be required. Since Unity is programmed using C# the ML.Net framework can be used to train and process the data, or all processing can be left to LSL to train using </w:t>
      </w:r>
      <w:proofErr w:type="spellStart"/>
      <w:r>
        <w:t>OpenViBE</w:t>
      </w:r>
      <w:proofErr w:type="spellEnd"/>
      <w:r>
        <w:t>.</w:t>
      </w:r>
    </w:p>
    <w:p w14:paraId="3D63E8E7" w14:textId="77777777" w:rsidR="00763F96" w:rsidRDefault="00763F96">
      <w:pPr>
        <w:rPr>
          <w:rFonts w:ascii="Agency FB" w:eastAsiaTheme="majorEastAsia" w:hAnsi="Agency FB" w:cstheme="majorBidi"/>
          <w:color w:val="000000" w:themeColor="text1"/>
          <w:sz w:val="48"/>
          <w:szCs w:val="32"/>
        </w:rPr>
      </w:pPr>
      <w:r>
        <w:br w:type="page"/>
      </w:r>
    </w:p>
    <w:p w14:paraId="0FA89136" w14:textId="16FE85E9" w:rsidR="00F771C9" w:rsidRDefault="00F771C9" w:rsidP="00F771C9">
      <w:pPr>
        <w:pStyle w:val="Heading1"/>
      </w:pPr>
      <w:r>
        <w:lastRenderedPageBreak/>
        <w:t>Project Plan</w:t>
      </w:r>
      <w:r w:rsidR="00BA2C4A">
        <w:t xml:space="preserve"> (</w:t>
      </w:r>
      <w:r w:rsidR="00BA2C4A" w:rsidRPr="0002447D">
        <w:rPr>
          <w:color w:val="FF0000"/>
        </w:rPr>
        <w:t>300</w:t>
      </w:r>
      <w:r w:rsidR="00BA2C4A">
        <w:t>)</w:t>
      </w:r>
    </w:p>
    <w:p w14:paraId="3421BC7B" w14:textId="2254358E" w:rsidR="000656AB" w:rsidRPr="00330711" w:rsidRDefault="000656AB" w:rsidP="00EF688C">
      <w:pPr>
        <w:pStyle w:val="Heading2"/>
        <w:rPr>
          <w:color w:val="FF0000"/>
        </w:rPr>
      </w:pPr>
      <w:r w:rsidRPr="00330711">
        <w:rPr>
          <w:color w:val="FF0000"/>
        </w:rPr>
        <w:t>What’s the plan?</w:t>
      </w:r>
    </w:p>
    <w:p w14:paraId="13975757" w14:textId="0FFDBF4A" w:rsidR="0057242A" w:rsidRPr="00330711" w:rsidRDefault="000656AB" w:rsidP="00BA2C4A">
      <w:pPr>
        <w:ind w:left="720"/>
        <w:rPr>
          <w:color w:val="FF0000"/>
        </w:rPr>
      </w:pPr>
      <w:r w:rsidRPr="00330711">
        <w:rPr>
          <w:color w:val="FF0000"/>
        </w:rPr>
        <w:t xml:space="preserve">Work on other projects and get a feel for the technology, then in the process </w:t>
      </w:r>
      <w:r w:rsidR="00BA2C4A" w:rsidRPr="00330711">
        <w:rPr>
          <w:color w:val="FF0000"/>
        </w:rPr>
        <w:t>investigate</w:t>
      </w:r>
      <w:r w:rsidRPr="00330711">
        <w:rPr>
          <w:color w:val="FF0000"/>
        </w:rPr>
        <w:t xml:space="preserve"> ways of combining it and seeing what different output functions I can decipher from it.</w:t>
      </w:r>
    </w:p>
    <w:p w14:paraId="14A0384D" w14:textId="77777777" w:rsidR="0057242A" w:rsidRPr="00330711" w:rsidRDefault="0057242A">
      <w:pPr>
        <w:rPr>
          <w:color w:val="FF0000"/>
        </w:rPr>
      </w:pPr>
      <w:r w:rsidRPr="00330711">
        <w:rPr>
          <w:color w:val="FF0000"/>
        </w:rPr>
        <w:br w:type="page"/>
      </w:r>
    </w:p>
    <w:p w14:paraId="0697FE27" w14:textId="390C2D0A" w:rsidR="000656AB" w:rsidRDefault="0057242A" w:rsidP="0057242A">
      <w:pPr>
        <w:pStyle w:val="Heading1"/>
      </w:pPr>
      <w:r>
        <w:lastRenderedPageBreak/>
        <w:t>References:</w:t>
      </w:r>
    </w:p>
    <w:p w14:paraId="30790D1C" w14:textId="7B8433A0" w:rsidR="00A60473" w:rsidRPr="00330711" w:rsidRDefault="00B00B64" w:rsidP="00A60473">
      <w:pPr>
        <w:pStyle w:val="ListParagraph"/>
        <w:numPr>
          <w:ilvl w:val="0"/>
          <w:numId w:val="10"/>
        </w:numPr>
        <w:rPr>
          <w:color w:val="FF0000"/>
        </w:rPr>
      </w:pPr>
      <w:bookmarkStart w:id="57" w:name="_Hlk95177080"/>
      <w:r w:rsidRPr="00330711">
        <w:rPr>
          <w:color w:val="FF0000"/>
        </w:rPr>
        <w:t>Will add!!!</w:t>
      </w:r>
      <w:bookmarkEnd w:id="57"/>
    </w:p>
    <w:sectPr w:rsidR="00A60473" w:rsidRPr="003307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 w:author="Fred Charles" w:date="2022-02-10T16:04:00Z" w:initials="FC">
    <w:p w14:paraId="578AB1FA" w14:textId="1CF7FF89" w:rsidR="00400C50" w:rsidRDefault="00400C50">
      <w:pPr>
        <w:pStyle w:val="CommentText"/>
      </w:pPr>
      <w:r>
        <w:rPr>
          <w:rStyle w:val="CommentReference"/>
        </w:rPr>
        <w:annotationRef/>
      </w:r>
      <w:r>
        <w:t>You’re pushing it … “intention”?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8AB1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ADE2" w16cex:dateUtc="2022-02-10T15:29:00Z"/>
  <w16cex:commentExtensible w16cex:durableId="25AFB0FC" w16cex:dateUtc="2022-02-10T15:42:00Z"/>
  <w16cex:commentExtensible w16cex:durableId="25AFB277" w16cex:dateUtc="2022-02-10T15:49:00Z"/>
  <w16cex:commentExtensible w16cex:durableId="25AFB2D6" w16cex:dateUtc="2022-02-10T15:50:00Z"/>
  <w16cex:commentExtensible w16cex:durableId="25AFB619" w16cex:dateUtc="2022-02-10T1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8AB1FA" w16cid:durableId="25AFB6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3DDA"/>
    <w:multiLevelType w:val="hybridMultilevel"/>
    <w:tmpl w:val="04D6D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0518A1"/>
    <w:multiLevelType w:val="hybridMultilevel"/>
    <w:tmpl w:val="F6B88A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1E4723"/>
    <w:multiLevelType w:val="hybridMultilevel"/>
    <w:tmpl w:val="8CC87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AF236F"/>
    <w:multiLevelType w:val="hybridMultilevel"/>
    <w:tmpl w:val="3E5EE608"/>
    <w:lvl w:ilvl="0" w:tplc="08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40484288"/>
    <w:multiLevelType w:val="hybridMultilevel"/>
    <w:tmpl w:val="30BAAF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32368CE"/>
    <w:multiLevelType w:val="hybridMultilevel"/>
    <w:tmpl w:val="D6AE4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305D61"/>
    <w:multiLevelType w:val="hybridMultilevel"/>
    <w:tmpl w:val="4C92F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085BC9"/>
    <w:multiLevelType w:val="hybridMultilevel"/>
    <w:tmpl w:val="E8D49D38"/>
    <w:lvl w:ilvl="0" w:tplc="D008648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25545A"/>
    <w:multiLevelType w:val="hybridMultilevel"/>
    <w:tmpl w:val="3892C7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A91798"/>
    <w:multiLevelType w:val="hybridMultilevel"/>
    <w:tmpl w:val="A91621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C941C7"/>
    <w:multiLevelType w:val="hybridMultilevel"/>
    <w:tmpl w:val="7BFE3D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593F35"/>
    <w:multiLevelType w:val="hybridMultilevel"/>
    <w:tmpl w:val="0922BD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4A0746A"/>
    <w:multiLevelType w:val="hybridMultilevel"/>
    <w:tmpl w:val="401A83D2"/>
    <w:lvl w:ilvl="0" w:tplc="6C1CDF5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10"/>
  </w:num>
  <w:num w:numId="5">
    <w:abstractNumId w:val="0"/>
  </w:num>
  <w:num w:numId="6">
    <w:abstractNumId w:val="2"/>
  </w:num>
  <w:num w:numId="7">
    <w:abstractNumId w:val="5"/>
  </w:num>
  <w:num w:numId="8">
    <w:abstractNumId w:val="9"/>
  </w:num>
  <w:num w:numId="9">
    <w:abstractNumId w:val="1"/>
  </w:num>
  <w:num w:numId="10">
    <w:abstractNumId w:val="11"/>
  </w:num>
  <w:num w:numId="11">
    <w:abstractNumId w:val="8"/>
  </w:num>
  <w:num w:numId="12">
    <w:abstractNumId w:val="12"/>
  </w:num>
  <w:num w:numId="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ed Charles">
    <w15:presenceInfo w15:providerId="AD" w15:userId="S::fcharles@bournemouth.ac.uk::c47e4eb6-5660-44cc-995c-15e85e1d58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2C"/>
    <w:rsid w:val="000176C0"/>
    <w:rsid w:val="0002447D"/>
    <w:rsid w:val="00033FEA"/>
    <w:rsid w:val="00056222"/>
    <w:rsid w:val="000607B3"/>
    <w:rsid w:val="000656AB"/>
    <w:rsid w:val="00097F73"/>
    <w:rsid w:val="000C487D"/>
    <w:rsid w:val="000C6B4D"/>
    <w:rsid w:val="000F4714"/>
    <w:rsid w:val="00113FD8"/>
    <w:rsid w:val="001168CC"/>
    <w:rsid w:val="0011707C"/>
    <w:rsid w:val="00117A28"/>
    <w:rsid w:val="001352A6"/>
    <w:rsid w:val="001431FC"/>
    <w:rsid w:val="00153485"/>
    <w:rsid w:val="00155D35"/>
    <w:rsid w:val="00156014"/>
    <w:rsid w:val="00164973"/>
    <w:rsid w:val="001730E6"/>
    <w:rsid w:val="00197AB2"/>
    <w:rsid w:val="001A412C"/>
    <w:rsid w:val="001A5260"/>
    <w:rsid w:val="001D07BC"/>
    <w:rsid w:val="00227F1C"/>
    <w:rsid w:val="00230420"/>
    <w:rsid w:val="00245A1A"/>
    <w:rsid w:val="00256B4B"/>
    <w:rsid w:val="00262F1D"/>
    <w:rsid w:val="002645F3"/>
    <w:rsid w:val="00280E4E"/>
    <w:rsid w:val="00287A0D"/>
    <w:rsid w:val="00296BC8"/>
    <w:rsid w:val="002A6181"/>
    <w:rsid w:val="002A6397"/>
    <w:rsid w:val="002B6414"/>
    <w:rsid w:val="002C1239"/>
    <w:rsid w:val="002C356C"/>
    <w:rsid w:val="002D4820"/>
    <w:rsid w:val="002F2F42"/>
    <w:rsid w:val="00303F09"/>
    <w:rsid w:val="00307E30"/>
    <w:rsid w:val="003106BA"/>
    <w:rsid w:val="00330711"/>
    <w:rsid w:val="0033782F"/>
    <w:rsid w:val="003462E4"/>
    <w:rsid w:val="00380776"/>
    <w:rsid w:val="00391F75"/>
    <w:rsid w:val="00394FD2"/>
    <w:rsid w:val="003A4F34"/>
    <w:rsid w:val="003E144A"/>
    <w:rsid w:val="003F6B95"/>
    <w:rsid w:val="00400C50"/>
    <w:rsid w:val="0040465E"/>
    <w:rsid w:val="00416045"/>
    <w:rsid w:val="00444526"/>
    <w:rsid w:val="004519F1"/>
    <w:rsid w:val="00462E00"/>
    <w:rsid w:val="0046339E"/>
    <w:rsid w:val="00483148"/>
    <w:rsid w:val="00492B90"/>
    <w:rsid w:val="004B5EAD"/>
    <w:rsid w:val="004E2B8B"/>
    <w:rsid w:val="004E6235"/>
    <w:rsid w:val="00502176"/>
    <w:rsid w:val="00516077"/>
    <w:rsid w:val="00526363"/>
    <w:rsid w:val="00534D29"/>
    <w:rsid w:val="0054719C"/>
    <w:rsid w:val="0055090F"/>
    <w:rsid w:val="00554C6E"/>
    <w:rsid w:val="00556AB8"/>
    <w:rsid w:val="005600DF"/>
    <w:rsid w:val="005639BE"/>
    <w:rsid w:val="00571C83"/>
    <w:rsid w:val="0057242A"/>
    <w:rsid w:val="005B5A1A"/>
    <w:rsid w:val="005F3E4B"/>
    <w:rsid w:val="005F5CD1"/>
    <w:rsid w:val="005F7940"/>
    <w:rsid w:val="006327DC"/>
    <w:rsid w:val="00640AE0"/>
    <w:rsid w:val="0067204B"/>
    <w:rsid w:val="00687E6A"/>
    <w:rsid w:val="00691565"/>
    <w:rsid w:val="006C3475"/>
    <w:rsid w:val="006C4DA4"/>
    <w:rsid w:val="006C70B2"/>
    <w:rsid w:val="006D4C1D"/>
    <w:rsid w:val="006F2D98"/>
    <w:rsid w:val="006F6561"/>
    <w:rsid w:val="006F7C0F"/>
    <w:rsid w:val="00763A1C"/>
    <w:rsid w:val="00763F96"/>
    <w:rsid w:val="007745FA"/>
    <w:rsid w:val="007E00E4"/>
    <w:rsid w:val="007E2DDD"/>
    <w:rsid w:val="007E4041"/>
    <w:rsid w:val="007F08C0"/>
    <w:rsid w:val="007F57CD"/>
    <w:rsid w:val="008331E7"/>
    <w:rsid w:val="00855378"/>
    <w:rsid w:val="00855793"/>
    <w:rsid w:val="00865F9A"/>
    <w:rsid w:val="00883C9E"/>
    <w:rsid w:val="008D0C90"/>
    <w:rsid w:val="008D41B5"/>
    <w:rsid w:val="008E3E9C"/>
    <w:rsid w:val="009030BB"/>
    <w:rsid w:val="00905A22"/>
    <w:rsid w:val="0090759E"/>
    <w:rsid w:val="00915368"/>
    <w:rsid w:val="00925ADF"/>
    <w:rsid w:val="00962C78"/>
    <w:rsid w:val="00966F54"/>
    <w:rsid w:val="00973C4E"/>
    <w:rsid w:val="0097763E"/>
    <w:rsid w:val="00983FA1"/>
    <w:rsid w:val="00987856"/>
    <w:rsid w:val="0099125A"/>
    <w:rsid w:val="0099746E"/>
    <w:rsid w:val="009A2137"/>
    <w:rsid w:val="009A6BB4"/>
    <w:rsid w:val="009B3F0D"/>
    <w:rsid w:val="009B74B5"/>
    <w:rsid w:val="009D41BD"/>
    <w:rsid w:val="009E278A"/>
    <w:rsid w:val="009E7114"/>
    <w:rsid w:val="009F1597"/>
    <w:rsid w:val="009F33F9"/>
    <w:rsid w:val="00A208FE"/>
    <w:rsid w:val="00A424E1"/>
    <w:rsid w:val="00A535D6"/>
    <w:rsid w:val="00A566B7"/>
    <w:rsid w:val="00A60473"/>
    <w:rsid w:val="00A6483E"/>
    <w:rsid w:val="00A73062"/>
    <w:rsid w:val="00A77D65"/>
    <w:rsid w:val="00A847B4"/>
    <w:rsid w:val="00AB3462"/>
    <w:rsid w:val="00AC05E3"/>
    <w:rsid w:val="00AC3A23"/>
    <w:rsid w:val="00AE3F1C"/>
    <w:rsid w:val="00AF6275"/>
    <w:rsid w:val="00AF6BE3"/>
    <w:rsid w:val="00B00B64"/>
    <w:rsid w:val="00B2625C"/>
    <w:rsid w:val="00B4606C"/>
    <w:rsid w:val="00B509F5"/>
    <w:rsid w:val="00B62E9E"/>
    <w:rsid w:val="00B66FEC"/>
    <w:rsid w:val="00B6786A"/>
    <w:rsid w:val="00B70F53"/>
    <w:rsid w:val="00B84F73"/>
    <w:rsid w:val="00BA2C4A"/>
    <w:rsid w:val="00BA3E91"/>
    <w:rsid w:val="00BB0DD6"/>
    <w:rsid w:val="00BC0B4F"/>
    <w:rsid w:val="00BC64C4"/>
    <w:rsid w:val="00C1645C"/>
    <w:rsid w:val="00C40AA6"/>
    <w:rsid w:val="00C4582C"/>
    <w:rsid w:val="00C6148D"/>
    <w:rsid w:val="00C75293"/>
    <w:rsid w:val="00C97F25"/>
    <w:rsid w:val="00CA1B30"/>
    <w:rsid w:val="00CF10AD"/>
    <w:rsid w:val="00CF671C"/>
    <w:rsid w:val="00D24B4E"/>
    <w:rsid w:val="00D408D7"/>
    <w:rsid w:val="00D41390"/>
    <w:rsid w:val="00D4708C"/>
    <w:rsid w:val="00D47479"/>
    <w:rsid w:val="00D60090"/>
    <w:rsid w:val="00D65CF3"/>
    <w:rsid w:val="00D73AC4"/>
    <w:rsid w:val="00D77ABA"/>
    <w:rsid w:val="00D8388D"/>
    <w:rsid w:val="00D929B4"/>
    <w:rsid w:val="00DA32D5"/>
    <w:rsid w:val="00DB20A3"/>
    <w:rsid w:val="00DC6C56"/>
    <w:rsid w:val="00DD0C35"/>
    <w:rsid w:val="00DD0D20"/>
    <w:rsid w:val="00DD4DF9"/>
    <w:rsid w:val="00DD575D"/>
    <w:rsid w:val="00DD7336"/>
    <w:rsid w:val="00E75259"/>
    <w:rsid w:val="00E75FCB"/>
    <w:rsid w:val="00E76D33"/>
    <w:rsid w:val="00E8383D"/>
    <w:rsid w:val="00EA6F4E"/>
    <w:rsid w:val="00ED3133"/>
    <w:rsid w:val="00EF25C8"/>
    <w:rsid w:val="00EF3815"/>
    <w:rsid w:val="00EF48F8"/>
    <w:rsid w:val="00EF688C"/>
    <w:rsid w:val="00F004D6"/>
    <w:rsid w:val="00F04849"/>
    <w:rsid w:val="00F049CE"/>
    <w:rsid w:val="00F16299"/>
    <w:rsid w:val="00F2152B"/>
    <w:rsid w:val="00F26005"/>
    <w:rsid w:val="00F44ED6"/>
    <w:rsid w:val="00F53811"/>
    <w:rsid w:val="00F55222"/>
    <w:rsid w:val="00F66A46"/>
    <w:rsid w:val="00F74544"/>
    <w:rsid w:val="00F771C9"/>
    <w:rsid w:val="00F77A15"/>
    <w:rsid w:val="00F949FE"/>
    <w:rsid w:val="00FC1D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E99AA"/>
  <w15:chartTrackingRefBased/>
  <w15:docId w15:val="{7AF2FDC0-4116-4531-9B94-88209798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B64"/>
    <w:pPr>
      <w:keepNext/>
      <w:keepLines/>
      <w:spacing w:before="360" w:after="120"/>
      <w:outlineLvl w:val="0"/>
    </w:pPr>
    <w:rPr>
      <w:rFonts w:ascii="Agency FB" w:eastAsiaTheme="majorEastAsia" w:hAnsi="Agency FB" w:cstheme="majorBidi"/>
      <w:color w:val="000000" w:themeColor="text1"/>
      <w:sz w:val="48"/>
      <w:szCs w:val="32"/>
    </w:rPr>
  </w:style>
  <w:style w:type="paragraph" w:styleId="Heading2">
    <w:name w:val="heading 2"/>
    <w:basedOn w:val="Normal"/>
    <w:next w:val="Normal"/>
    <w:link w:val="Heading2Char"/>
    <w:uiPriority w:val="9"/>
    <w:unhideWhenUsed/>
    <w:qFormat/>
    <w:rsid w:val="00B66FEC"/>
    <w:pPr>
      <w:keepNext/>
      <w:keepLines/>
      <w:spacing w:before="160" w:after="120"/>
      <w:outlineLvl w:val="1"/>
    </w:pPr>
    <w:rPr>
      <w:rFonts w:ascii="Agency FB" w:eastAsiaTheme="majorEastAsia" w:hAnsi="Agency FB" w:cstheme="majorBidi"/>
      <w:color w:val="000000" w:themeColor="text1"/>
      <w:sz w:val="32"/>
      <w:szCs w:val="26"/>
    </w:rPr>
  </w:style>
  <w:style w:type="paragraph" w:styleId="Heading3">
    <w:name w:val="heading 3"/>
    <w:basedOn w:val="Normal"/>
    <w:next w:val="Normal"/>
    <w:link w:val="Heading3Char"/>
    <w:uiPriority w:val="9"/>
    <w:unhideWhenUsed/>
    <w:qFormat/>
    <w:rsid w:val="005724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181"/>
    <w:pPr>
      <w:ind w:left="720"/>
      <w:contextualSpacing/>
    </w:pPr>
  </w:style>
  <w:style w:type="paragraph" w:styleId="Revision">
    <w:name w:val="Revision"/>
    <w:hidden/>
    <w:uiPriority w:val="99"/>
    <w:semiHidden/>
    <w:rsid w:val="00516077"/>
    <w:pPr>
      <w:spacing w:after="0" w:line="240" w:lineRule="auto"/>
    </w:pPr>
  </w:style>
  <w:style w:type="character" w:styleId="CommentReference">
    <w:name w:val="annotation reference"/>
    <w:basedOn w:val="DefaultParagraphFont"/>
    <w:uiPriority w:val="99"/>
    <w:semiHidden/>
    <w:unhideWhenUsed/>
    <w:rsid w:val="00E75FCB"/>
    <w:rPr>
      <w:sz w:val="16"/>
      <w:szCs w:val="16"/>
    </w:rPr>
  </w:style>
  <w:style w:type="paragraph" w:styleId="CommentText">
    <w:name w:val="annotation text"/>
    <w:basedOn w:val="Normal"/>
    <w:link w:val="CommentTextChar"/>
    <w:uiPriority w:val="99"/>
    <w:unhideWhenUsed/>
    <w:rsid w:val="00E75FCB"/>
    <w:pPr>
      <w:spacing w:line="240" w:lineRule="auto"/>
    </w:pPr>
    <w:rPr>
      <w:sz w:val="20"/>
      <w:szCs w:val="20"/>
    </w:rPr>
  </w:style>
  <w:style w:type="character" w:customStyle="1" w:styleId="CommentTextChar">
    <w:name w:val="Comment Text Char"/>
    <w:basedOn w:val="DefaultParagraphFont"/>
    <w:link w:val="CommentText"/>
    <w:uiPriority w:val="99"/>
    <w:rsid w:val="00E75FCB"/>
    <w:rPr>
      <w:sz w:val="20"/>
      <w:szCs w:val="20"/>
    </w:rPr>
  </w:style>
  <w:style w:type="paragraph" w:styleId="CommentSubject">
    <w:name w:val="annotation subject"/>
    <w:basedOn w:val="CommentText"/>
    <w:next w:val="CommentText"/>
    <w:link w:val="CommentSubjectChar"/>
    <w:uiPriority w:val="99"/>
    <w:semiHidden/>
    <w:unhideWhenUsed/>
    <w:rsid w:val="00E75FCB"/>
    <w:rPr>
      <w:b/>
      <w:bCs/>
    </w:rPr>
  </w:style>
  <w:style w:type="character" w:customStyle="1" w:styleId="CommentSubjectChar">
    <w:name w:val="Comment Subject Char"/>
    <w:basedOn w:val="CommentTextChar"/>
    <w:link w:val="CommentSubject"/>
    <w:uiPriority w:val="99"/>
    <w:semiHidden/>
    <w:rsid w:val="00E75FCB"/>
    <w:rPr>
      <w:b/>
      <w:bCs/>
      <w:sz w:val="20"/>
      <w:szCs w:val="20"/>
    </w:rPr>
  </w:style>
  <w:style w:type="character" w:customStyle="1" w:styleId="Heading2Char">
    <w:name w:val="Heading 2 Char"/>
    <w:basedOn w:val="DefaultParagraphFont"/>
    <w:link w:val="Heading2"/>
    <w:uiPriority w:val="9"/>
    <w:rsid w:val="00B66FEC"/>
    <w:rPr>
      <w:rFonts w:ascii="Agency FB" w:eastAsiaTheme="majorEastAsia" w:hAnsi="Agency FB" w:cstheme="majorBidi"/>
      <w:color w:val="000000" w:themeColor="text1"/>
      <w:sz w:val="32"/>
      <w:szCs w:val="26"/>
    </w:rPr>
  </w:style>
  <w:style w:type="character" w:customStyle="1" w:styleId="Heading1Char">
    <w:name w:val="Heading 1 Char"/>
    <w:basedOn w:val="DefaultParagraphFont"/>
    <w:link w:val="Heading1"/>
    <w:uiPriority w:val="9"/>
    <w:rsid w:val="00B00B64"/>
    <w:rPr>
      <w:rFonts w:ascii="Agency FB" w:eastAsiaTheme="majorEastAsia" w:hAnsi="Agency FB" w:cstheme="majorBidi"/>
      <w:color w:val="000000" w:themeColor="text1"/>
      <w:sz w:val="48"/>
      <w:szCs w:val="32"/>
    </w:rPr>
  </w:style>
  <w:style w:type="character" w:customStyle="1" w:styleId="Heading3Char">
    <w:name w:val="Heading 3 Char"/>
    <w:basedOn w:val="DefaultParagraphFont"/>
    <w:link w:val="Heading3"/>
    <w:uiPriority w:val="9"/>
    <w:rsid w:val="0057242A"/>
    <w:rPr>
      <w:rFonts w:asciiTheme="majorHAnsi" w:eastAsiaTheme="majorEastAsia" w:hAnsiTheme="majorHAnsi" w:cstheme="majorBidi"/>
      <w:color w:val="1F3763" w:themeColor="accent1" w:themeShade="7F"/>
      <w:sz w:val="24"/>
      <w:szCs w:val="24"/>
    </w:rPr>
  </w:style>
  <w:style w:type="character" w:customStyle="1" w:styleId="title-text">
    <w:name w:val="title-text"/>
    <w:basedOn w:val="DefaultParagraphFont"/>
    <w:rsid w:val="005F3E4B"/>
  </w:style>
  <w:style w:type="character" w:styleId="Hyperlink">
    <w:name w:val="Hyperlink"/>
    <w:basedOn w:val="DefaultParagraphFont"/>
    <w:uiPriority w:val="99"/>
    <w:unhideWhenUsed/>
    <w:rsid w:val="0090759E"/>
    <w:rPr>
      <w:color w:val="0563C1" w:themeColor="hyperlink"/>
      <w:u w:val="single"/>
    </w:rPr>
  </w:style>
  <w:style w:type="character" w:styleId="UnresolvedMention">
    <w:name w:val="Unresolved Mention"/>
    <w:basedOn w:val="DefaultParagraphFont"/>
    <w:uiPriority w:val="99"/>
    <w:semiHidden/>
    <w:unhideWhenUsed/>
    <w:rsid w:val="0090759E"/>
    <w:rPr>
      <w:color w:val="605E5C"/>
      <w:shd w:val="clear" w:color="auto" w:fill="E1DFDD"/>
    </w:rPr>
  </w:style>
  <w:style w:type="paragraph" w:styleId="BalloonText">
    <w:name w:val="Balloon Text"/>
    <w:basedOn w:val="Normal"/>
    <w:link w:val="BalloonTextChar"/>
    <w:uiPriority w:val="99"/>
    <w:semiHidden/>
    <w:unhideWhenUsed/>
    <w:rsid w:val="002304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420"/>
    <w:rPr>
      <w:rFonts w:ascii="Segoe UI" w:hAnsi="Segoe UI" w:cs="Segoe UI"/>
      <w:sz w:val="18"/>
      <w:szCs w:val="18"/>
    </w:rPr>
  </w:style>
  <w:style w:type="character" w:styleId="FollowedHyperlink">
    <w:name w:val="FollowedHyperlink"/>
    <w:basedOn w:val="DefaultParagraphFont"/>
    <w:uiPriority w:val="99"/>
    <w:semiHidden/>
    <w:unhideWhenUsed/>
    <w:rsid w:val="00D77A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39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E5E8B-CFAE-4C45-A945-95662EB9F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8</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23</cp:revision>
  <dcterms:created xsi:type="dcterms:W3CDTF">2022-02-10T15:23:00Z</dcterms:created>
  <dcterms:modified xsi:type="dcterms:W3CDTF">2022-02-10T23:47:00Z</dcterms:modified>
</cp:coreProperties>
</file>